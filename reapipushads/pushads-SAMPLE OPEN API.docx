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B584" w14:textId="71E1E92E" w:rsidR="005D1390" w:rsidRDefault="00744FB3" w:rsidP="0074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OPEN API</w:t>
      </w:r>
    </w:p>
    <w:p w14:paraId="0357FEB6" w14:textId="6C90BED1" w:rsidR="005B122A" w:rsidRDefault="005B122A" w:rsidP="005B122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B6BF50" wp14:editId="48BD7724">
            <wp:simplePos x="0" y="0"/>
            <wp:positionH relativeFrom="column">
              <wp:posOffset>-2540</wp:posOffset>
            </wp:positionH>
            <wp:positionV relativeFrom="paragraph">
              <wp:posOffset>352587</wp:posOffset>
            </wp:positionV>
            <wp:extent cx="5942965" cy="2186940"/>
            <wp:effectExtent l="19050" t="19050" r="19685" b="22860"/>
            <wp:wrapThrough wrapText="bothSides">
              <wp:wrapPolygon edited="0">
                <wp:start x="-69" y="-188"/>
                <wp:lineTo x="-69" y="21638"/>
                <wp:lineTo x="21602" y="21638"/>
                <wp:lineTo x="21602" y="-188"/>
                <wp:lineTo x="-69" y="-18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8"/>
                    <a:stretch/>
                  </pic:blipFill>
                  <pic:spPr bwMode="auto">
                    <a:xfrm>
                      <a:off x="0" y="0"/>
                      <a:ext cx="5942965" cy="21869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Header :</w:t>
      </w:r>
      <w:proofErr w:type="gramEnd"/>
    </w:p>
    <w:p w14:paraId="07F54A0C" w14:textId="77777777" w:rsidR="005B122A" w:rsidRPr="005B122A" w:rsidRDefault="005B122A" w:rsidP="005B122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5A9BCD" w14:textId="6F868A59" w:rsidR="00744FB3" w:rsidRDefault="00744FB3" w:rsidP="00744F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Group</w:t>
      </w:r>
    </w:p>
    <w:p w14:paraId="102A0206" w14:textId="222AB509" w:rsidR="00744FB3" w:rsidRPr="009D1888" w:rsidRDefault="00744FB3" w:rsidP="005B122A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Get</w:t>
      </w:r>
    </w:p>
    <w:p w14:paraId="5B6FD65C" w14:textId="77777777" w:rsidR="009D1888" w:rsidRPr="0097491B" w:rsidRDefault="009D1888" w:rsidP="009D18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FD82D" w14:textId="7BBAA103" w:rsidR="0097491B" w:rsidRDefault="0097491B" w:rsidP="009749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Response</w:t>
      </w:r>
    </w:p>
    <w:p w14:paraId="41BFEB6C" w14:textId="77777777" w:rsidR="00CD3C03" w:rsidRDefault="00CD3C03" w:rsidP="009749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CAF31F8" w14:textId="00DE867B" w:rsidR="009D1888" w:rsidRPr="005B122A" w:rsidRDefault="009D1888" w:rsidP="009749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D9C48B" wp14:editId="5C29C144">
            <wp:simplePos x="0" y="0"/>
            <wp:positionH relativeFrom="column">
              <wp:posOffset>7147</wp:posOffset>
            </wp:positionH>
            <wp:positionV relativeFrom="paragraph">
              <wp:posOffset>19050</wp:posOffset>
            </wp:positionV>
            <wp:extent cx="5943600" cy="4728845"/>
            <wp:effectExtent l="19050" t="19050" r="19050" b="146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33836" w14:textId="5D70E05B" w:rsidR="005B122A" w:rsidRPr="005B122A" w:rsidRDefault="005B122A" w:rsidP="005B12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8824F4" w14:textId="1AD32963" w:rsidR="0097491B" w:rsidRPr="0097491B" w:rsidRDefault="00744FB3" w:rsidP="0097491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Add</w:t>
      </w:r>
    </w:p>
    <w:p w14:paraId="62DFF593" w14:textId="46F05D91" w:rsidR="0097491B" w:rsidRDefault="0097491B" w:rsidP="009749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Parameters :</w:t>
      </w:r>
      <w:proofErr w:type="gramEnd"/>
    </w:p>
    <w:p w14:paraId="0E426490" w14:textId="77777777" w:rsidR="0097491B" w:rsidRPr="0097491B" w:rsidRDefault="0097491B" w:rsidP="009749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66A54B" w14:textId="584C2A11" w:rsidR="0097491B" w:rsidRPr="0097491B" w:rsidRDefault="0097491B" w:rsidP="009749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F6C5E8" wp14:editId="484010D8">
            <wp:simplePos x="0" y="0"/>
            <wp:positionH relativeFrom="column">
              <wp:posOffset>3972</wp:posOffset>
            </wp:positionH>
            <wp:positionV relativeFrom="paragraph">
              <wp:posOffset>19050</wp:posOffset>
            </wp:positionV>
            <wp:extent cx="5943600" cy="2252980"/>
            <wp:effectExtent l="19050" t="19050" r="19050" b="139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054E3" w14:textId="0BAF4F9D" w:rsidR="0097491B" w:rsidRPr="0097491B" w:rsidRDefault="0097491B" w:rsidP="009749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1A0437" wp14:editId="13EB55EC">
            <wp:simplePos x="0" y="0"/>
            <wp:positionH relativeFrom="column">
              <wp:posOffset>14605</wp:posOffset>
            </wp:positionH>
            <wp:positionV relativeFrom="paragraph">
              <wp:posOffset>340833</wp:posOffset>
            </wp:positionV>
            <wp:extent cx="5943600" cy="2976245"/>
            <wp:effectExtent l="19050" t="19050" r="19050" b="146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Response:</w:t>
      </w:r>
    </w:p>
    <w:p w14:paraId="45150C29" w14:textId="0BAF4F9D" w:rsidR="0097491B" w:rsidRPr="0097491B" w:rsidRDefault="0097491B" w:rsidP="00974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3BABEA" w14:textId="77777777" w:rsidR="0097491B" w:rsidRDefault="0097491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8004C4E" w14:textId="2CB36965" w:rsidR="00744FB3" w:rsidRPr="0097043E" w:rsidRDefault="00744FB3" w:rsidP="00744FB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Update</w:t>
      </w:r>
    </w:p>
    <w:p w14:paraId="79DF1DEE" w14:textId="77777777" w:rsidR="0097043E" w:rsidRPr="0097491B" w:rsidRDefault="0097043E" w:rsidP="00970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63025C" w14:textId="4BD338A1" w:rsidR="0097491B" w:rsidRDefault="0097043E" w:rsidP="009749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2CC11C" wp14:editId="381D97CE">
            <wp:simplePos x="0" y="0"/>
            <wp:positionH relativeFrom="column">
              <wp:posOffset>3810</wp:posOffset>
            </wp:positionH>
            <wp:positionV relativeFrom="paragraph">
              <wp:posOffset>335753</wp:posOffset>
            </wp:positionV>
            <wp:extent cx="5943600" cy="2278380"/>
            <wp:effectExtent l="19050" t="19050" r="19050" b="266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Parameters :</w:t>
      </w:r>
      <w:proofErr w:type="gramEnd"/>
    </w:p>
    <w:p w14:paraId="04A165F3" w14:textId="75E287E5" w:rsidR="0097043E" w:rsidRDefault="0097043E" w:rsidP="009749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0E8440D3" w14:textId="74C907A2" w:rsidR="0097043E" w:rsidRDefault="0097043E" w:rsidP="009749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Response :</w:t>
      </w:r>
      <w:proofErr w:type="gramEnd"/>
    </w:p>
    <w:p w14:paraId="6584E22B" w14:textId="00EFA5D8" w:rsidR="0097043E" w:rsidRPr="0097043E" w:rsidRDefault="0097043E" w:rsidP="009749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B171A7" wp14:editId="6F85AA48">
            <wp:simplePos x="0" y="0"/>
            <wp:positionH relativeFrom="column">
              <wp:posOffset>8890</wp:posOffset>
            </wp:positionH>
            <wp:positionV relativeFrom="paragraph">
              <wp:posOffset>229870</wp:posOffset>
            </wp:positionV>
            <wp:extent cx="5943600" cy="2963545"/>
            <wp:effectExtent l="19050" t="19050" r="19050" b="273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09B8E" w14:textId="77777777" w:rsidR="0097043E" w:rsidRDefault="0097043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4460B07B" w14:textId="1F5C8662" w:rsidR="00744FB3" w:rsidRPr="0097043E" w:rsidRDefault="00744FB3" w:rsidP="00744FB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Delete</w:t>
      </w:r>
    </w:p>
    <w:p w14:paraId="3B9C1161" w14:textId="6D537D6B" w:rsidR="0097043E" w:rsidRDefault="0097043E" w:rsidP="0097043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6FF6124" w14:textId="4D3684B1" w:rsidR="0097043E" w:rsidRDefault="0097043E" w:rsidP="0097043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Parameters :</w:t>
      </w:r>
      <w:proofErr w:type="gramEnd"/>
    </w:p>
    <w:p w14:paraId="5356A90C" w14:textId="287AF45E" w:rsidR="0097043E" w:rsidRDefault="0097043E" w:rsidP="0097043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E146A8" wp14:editId="0C1CA525">
            <wp:simplePos x="0" y="0"/>
            <wp:positionH relativeFrom="column">
              <wp:posOffset>3972</wp:posOffset>
            </wp:positionH>
            <wp:positionV relativeFrom="paragraph">
              <wp:posOffset>206375</wp:posOffset>
            </wp:positionV>
            <wp:extent cx="5943600" cy="1791335"/>
            <wp:effectExtent l="19050" t="19050" r="19050" b="184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D951D" w14:textId="77777777" w:rsidR="0097043E" w:rsidRPr="0097043E" w:rsidRDefault="0097043E" w:rsidP="0097043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099B11B2" w14:textId="1A2DF1B3" w:rsidR="0097043E" w:rsidRDefault="0097043E" w:rsidP="0097043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2BC3C6" wp14:editId="0CA4221A">
            <wp:simplePos x="0" y="0"/>
            <wp:positionH relativeFrom="column">
              <wp:posOffset>-1432</wp:posOffset>
            </wp:positionH>
            <wp:positionV relativeFrom="paragraph">
              <wp:posOffset>375285</wp:posOffset>
            </wp:positionV>
            <wp:extent cx="5943600" cy="934085"/>
            <wp:effectExtent l="19050" t="19050" r="19050" b="184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Response :</w:t>
      </w:r>
      <w:proofErr w:type="gramEnd"/>
    </w:p>
    <w:p w14:paraId="74C28DB1" w14:textId="66C2B828" w:rsidR="0097043E" w:rsidRDefault="0097043E" w:rsidP="0097043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571FD648" w14:textId="712100F0" w:rsidR="0097043E" w:rsidRPr="00744FB3" w:rsidRDefault="0097043E" w:rsidP="00970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494528" w14:textId="77777777" w:rsidR="009D1888" w:rsidRDefault="009D188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4237743" w14:textId="4C12B226" w:rsidR="00744FB3" w:rsidRPr="00744FB3" w:rsidRDefault="00744FB3" w:rsidP="00744F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Advertisement</w:t>
      </w:r>
    </w:p>
    <w:p w14:paraId="0A2FAA62" w14:textId="57A15032" w:rsidR="00744FB3" w:rsidRPr="00CD3C03" w:rsidRDefault="00744FB3" w:rsidP="00744FB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Get</w:t>
      </w:r>
    </w:p>
    <w:p w14:paraId="628E8214" w14:textId="77777777" w:rsidR="00CD3C03" w:rsidRPr="00CD3C03" w:rsidRDefault="00CD3C03" w:rsidP="00CD3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64B6B8" w14:textId="1DC6DD13" w:rsidR="00CD3C03" w:rsidRDefault="00CD3C03" w:rsidP="00CD3C0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Response :</w:t>
      </w:r>
      <w:proofErr w:type="gramEnd"/>
    </w:p>
    <w:p w14:paraId="711BEEB4" w14:textId="77777777" w:rsidR="00CD3C03" w:rsidRPr="009D1888" w:rsidRDefault="00CD3C03" w:rsidP="00CD3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C95435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>{</w:t>
      </w:r>
    </w:p>
    <w:p w14:paraId="4AB062A6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"status": 1,</w:t>
      </w:r>
    </w:p>
    <w:p w14:paraId="6BC55BA2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status_number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"F000001",</w:t>
      </w:r>
    </w:p>
    <w:p w14:paraId="0D59542F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status_code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"SSSSSS",</w:t>
      </w:r>
    </w:p>
    <w:p w14:paraId="36FF4C2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status_message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"Success",</w:t>
      </w:r>
    </w:p>
    <w:p w14:paraId="7B18DC56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"data": [</w:t>
      </w:r>
    </w:p>
    <w:p w14:paraId="03C9D89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{</w:t>
      </w:r>
    </w:p>
    <w:p w14:paraId="7186CA61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"id": 48,</w:t>
      </w:r>
    </w:p>
    <w:p w14:paraId="5B0EEDE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account_id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1,</w:t>
      </w:r>
    </w:p>
    <w:p w14:paraId="66C9FB7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group_id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19,</w:t>
      </w:r>
    </w:p>
    <w:p w14:paraId="6DC07BFC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"name": "EF Back to School",</w:t>
      </w:r>
    </w:p>
    <w:p w14:paraId="0C617380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"code": "20190711152039OUZL6E",</w:t>
      </w:r>
    </w:p>
    <w:p w14:paraId="1198C035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"description": null,</w:t>
      </w:r>
    </w:p>
    <w:p w14:paraId="2C12686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"priority": 1,</w:t>
      </w:r>
    </w:p>
    <w:p w14:paraId="593C054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"_start": "2019-07-12",</w:t>
      </w:r>
    </w:p>
    <w:p w14:paraId="6EA2F75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"_end": "2019-08-13",</w:t>
      </w:r>
    </w:p>
    <w:p w14:paraId="7CF7A52F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"type": "01",</w:t>
      </w:r>
    </w:p>
    <w:p w14:paraId="43890186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"gender": null,</w:t>
      </w:r>
    </w:p>
    <w:p w14:paraId="7A0C387C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"_impression": 183555,</w:t>
      </w:r>
    </w:p>
    <w:p w14:paraId="41DFDFD6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"_click": 618,</w:t>
      </w:r>
    </w:p>
    <w:p w14:paraId="449AF912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"_view": 0,</w:t>
      </w:r>
    </w:p>
    <w:p w14:paraId="085209B3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"_action": 0,</w:t>
      </w:r>
    </w:p>
    <w:p w14:paraId="4E4AC98E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"_lead": 0,</w:t>
      </w:r>
    </w:p>
    <w:p w14:paraId="262328E6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"_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unlead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0,</w:t>
      </w:r>
    </w:p>
    <w:p w14:paraId="2DE4D101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"budget": 1000000,</w:t>
      </w:r>
    </w:p>
    <w:p w14:paraId="3E32D7D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"price": 1,</w:t>
      </w:r>
    </w:p>
    <w:p w14:paraId="3F8F7A6C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isDaily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0,</w:t>
      </w:r>
    </w:p>
    <w:p w14:paraId="7E584BDC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daily_target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1C6333D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daily_reach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0,</w:t>
      </w:r>
    </w:p>
    <w:p w14:paraId="24C81E10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"target": 1000000,</w:t>
      </w:r>
    </w:p>
    <w:p w14:paraId="2C3621AF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"hit": 185,</w:t>
      </w:r>
    </w:p>
    <w:p w14:paraId="33B6F032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"reach": 185,</w:t>
      </w:r>
    </w:p>
    <w:p w14:paraId="0C297BC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isFeatured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0,</w:t>
      </w:r>
    </w:p>
    <w:p w14:paraId="2E7ED51E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isSelected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0,</w:t>
      </w:r>
    </w:p>
    <w:p w14:paraId="52C2A67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isSelectedPlace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1,</w:t>
      </w:r>
    </w:p>
    <w:p w14:paraId="10799A92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os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[],</w:t>
      </w:r>
    </w:p>
    <w:p w14:paraId="242B9D5F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1,</w:t>
      </w:r>
    </w:p>
    <w:p w14:paraId="3841002E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"status": "00",</w:t>
      </w:r>
    </w:p>
    <w:p w14:paraId="30B0C72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created_at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"2019-07-11 15:20:39",</w:t>
      </w:r>
    </w:p>
    <w:p w14:paraId="08D58A0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updated_at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"2019-07-17 10:07:34",</w:t>
      </w:r>
    </w:p>
    <w:p w14:paraId="031CD403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deleted_at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03FE23AD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placement_ids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[</w:t>
      </w:r>
    </w:p>
    <w:p w14:paraId="47AB5A3F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1</w:t>
      </w:r>
    </w:p>
    <w:p w14:paraId="13B20EC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],</w:t>
      </w:r>
    </w:p>
    <w:p w14:paraId="30EDA210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age_ranges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[],</w:t>
      </w:r>
    </w:p>
    <w:p w14:paraId="276F1B60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kotas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[],</w:t>
      </w:r>
    </w:p>
    <w:p w14:paraId="6C7A0A5D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witels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[],</w:t>
      </w:r>
    </w:p>
    <w:p w14:paraId="20EC7F7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"regionals": [],</w:t>
      </w:r>
    </w:p>
    <w:p w14:paraId="2BE3688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type_text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cpm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",</w:t>
      </w:r>
    </w:p>
    <w:p w14:paraId="4E2DCA86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gender_text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"",</w:t>
      </w:r>
    </w:p>
    <w:p w14:paraId="4DBF5B75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status_text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"process",</w:t>
      </w:r>
    </w:p>
    <w:p w14:paraId="41247D1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"account": {</w:t>
      </w:r>
    </w:p>
    <w:p w14:paraId="2FE05A56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"id": 1,</w:t>
      </w:r>
    </w:p>
    <w:p w14:paraId="4CF673CD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tcx_application_id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1,</w:t>
      </w:r>
    </w:p>
    <w:p w14:paraId="25C56228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tcx_app_id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2053547A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tcx_public_key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37DC8BC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tcx_secret_key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22EB721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tcx_auth_type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3D84AE8D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tcx_master_key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26293B0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lastRenderedPageBreak/>
        <w:t xml:space="preserve">                "username":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ampgroup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",</w:t>
      </w:r>
    </w:p>
    <w:p w14:paraId="16CA534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"email": "support@amandjaja.com",</w:t>
      </w:r>
    </w:p>
    <w:p w14:paraId="6AE9E5E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isEmailValid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1,</w:t>
      </w:r>
    </w:p>
    <w:p w14:paraId="2A255BE2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"phone": null,</w:t>
      </w:r>
    </w:p>
    <w:p w14:paraId="7642B0E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isPhoneValid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0,</w:t>
      </w:r>
    </w:p>
    <w:p w14:paraId="7789C33E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"AMP",</w:t>
      </w:r>
    </w:p>
    <w:p w14:paraId="7B14113D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4BE64AC5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"gender": "00",</w:t>
      </w:r>
    </w:p>
    <w:p w14:paraId="5CCF39E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"birthdate": null,</w:t>
      </w:r>
    </w:p>
    <w:p w14:paraId="14ED9163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"birthplace": null,</w:t>
      </w:r>
    </w:p>
    <w:p w14:paraId="78EF5276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"address": null,</w:t>
      </w:r>
    </w:p>
    <w:p w14:paraId="103B6E5C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address_second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53056BB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1,</w:t>
      </w:r>
    </w:p>
    <w:p w14:paraId="1201BFA5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activated_at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"2019-02-21 09:14:08",</w:t>
      </w:r>
    </w:p>
    <w:p w14:paraId="6821DBF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isSuspend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0,</w:t>
      </w:r>
    </w:p>
    <w:p w14:paraId="760016A0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suspended_at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7C70E30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"balance": 0,</w:t>
      </w:r>
    </w:p>
    <w:p w14:paraId="11C324FE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balance_key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"eyJpdiI6Ikdza3ZsYXlucHE2WDFxUFhUemlzd0E9PSIsInZhbHVlIjoiZnFLc0R2R0xYckN6eDhDZllHQUJRZz09IiwibWFjIjoiM2U4ODAxZTdjOGVlODlhMTM5NGJiYjkzZmMyMmQyMGIwYjQ0YTkwMGU4OTI3OTUxZThiMGY1ZWY4YjY4OTE0ZCJ9",</w:t>
      </w:r>
    </w:p>
    <w:p w14:paraId="066EF1D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balance_expired_at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6940056A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balance_hold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0,</w:t>
      </w:r>
    </w:p>
    <w:p w14:paraId="581CA493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balance_hold_key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"eyJpdiI6Im5RWlwvcUlCVHFuNlNBWHBNbmpKdkVRPT0iLCJ2YWx1ZSI6IkZIRGxDS3Q2MyszZXlEdjR1UGpRZHc9PSIsIm1hYyI6IjEzMzZhMThmNWVkNzQ1OTFhNGI0OWUyYzIzZWVkMzc4MzI1MGYyY2U3NzIzMjdhMzAyZjgwYjJjMjhhNWY2NzkifQ==",</w:t>
      </w:r>
    </w:p>
    <w:p w14:paraId="5DE278E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ip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544576D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last_ip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07EDA533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login_at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42E74FBF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last_login_at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3EEB3165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created_at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"2019-02-19 15:19:36",</w:t>
      </w:r>
    </w:p>
    <w:p w14:paraId="5FD2D5D1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updated_at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"2019-02-21 09:14:08",</w:t>
      </w:r>
    </w:p>
    <w:p w14:paraId="3661A2DF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deleted_at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5AB206B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session_ids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[],</w:t>
      </w:r>
    </w:p>
    <w:p w14:paraId="7AB8CC82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gender_text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"male",</w:t>
      </w:r>
    </w:p>
    <w:p w14:paraId="1E8A873F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telkom_ap_id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[]</w:t>
      </w:r>
    </w:p>
    <w:p w14:paraId="437344A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},</w:t>
      </w:r>
    </w:p>
    <w:p w14:paraId="381D2FB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"group": {</w:t>
      </w:r>
    </w:p>
    <w:p w14:paraId="52BCDED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"id": 19,</w:t>
      </w:r>
    </w:p>
    <w:p w14:paraId="32BDCA01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account_id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1,</w:t>
      </w:r>
    </w:p>
    <w:p w14:paraId="35FB516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"code": "TAAPUL2IJB",</w:t>
      </w:r>
    </w:p>
    <w:p w14:paraId="056F538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"name": "English First",</w:t>
      </w:r>
    </w:p>
    <w:p w14:paraId="1AE46432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"email": "ef@gmail.com",</w:t>
      </w:r>
    </w:p>
    <w:p w14:paraId="46E49932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"phone": null,</w:t>
      </w:r>
    </w:p>
    <w:p w14:paraId="4AD5F47F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"description": null,</w:t>
      </w:r>
    </w:p>
    <w:p w14:paraId="0D11841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image_logo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7405BCB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image_banner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1B25F8E6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1,</w:t>
      </w:r>
    </w:p>
    <w:p w14:paraId="1ACA546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activated_at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"2019-07-11 15:18:44",</w:t>
      </w:r>
    </w:p>
    <w:p w14:paraId="5F153D93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isSuspend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0,</w:t>
      </w:r>
    </w:p>
    <w:p w14:paraId="4CE80CCA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suspended_at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7D3F79C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created_at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"2019-07-11 15:18:44",</w:t>
      </w:r>
    </w:p>
    <w:p w14:paraId="07306DD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updated_at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"2019-07-11 15:18:44",</w:t>
      </w:r>
    </w:p>
    <w:p w14:paraId="67F285C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deleted_at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</w:t>
      </w:r>
    </w:p>
    <w:p w14:paraId="5E0317B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},</w:t>
      </w:r>
    </w:p>
    <w:p w14:paraId="37B2451D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"hours": [</w:t>
      </w:r>
    </w:p>
    <w:p w14:paraId="4D123DC1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4FD7F53F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advertisement_id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48,</w:t>
      </w:r>
    </w:p>
    <w:p w14:paraId="2AE84D73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"_day": 0,</w:t>
      </w:r>
    </w:p>
    <w:p w14:paraId="2CF00D45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"_start": 0,</w:t>
      </w:r>
    </w:p>
    <w:p w14:paraId="1039D76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"_end": 23</w:t>
      </w:r>
    </w:p>
    <w:p w14:paraId="16093AE6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},</w:t>
      </w:r>
    </w:p>
    <w:p w14:paraId="7B255108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61A2AB0C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advertisement_id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48,</w:t>
      </w:r>
    </w:p>
    <w:p w14:paraId="3888D10A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"_day": 1,</w:t>
      </w:r>
    </w:p>
    <w:p w14:paraId="73C832C3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lastRenderedPageBreak/>
        <w:t xml:space="preserve">                    "_start": 0,</w:t>
      </w:r>
    </w:p>
    <w:p w14:paraId="625063A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"_end": 23</w:t>
      </w:r>
    </w:p>
    <w:p w14:paraId="410B6DB5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},</w:t>
      </w:r>
    </w:p>
    <w:p w14:paraId="6E7C9E81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3DD9AE5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advertisement_id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48,</w:t>
      </w:r>
    </w:p>
    <w:p w14:paraId="6301A2E8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"_day": 2,</w:t>
      </w:r>
    </w:p>
    <w:p w14:paraId="50D388AE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"_start": 0,</w:t>
      </w:r>
    </w:p>
    <w:p w14:paraId="5E2F525A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"_end": 23</w:t>
      </w:r>
    </w:p>
    <w:p w14:paraId="58772A0D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},</w:t>
      </w:r>
    </w:p>
    <w:p w14:paraId="6E95090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6687C58D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advertisement_id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48,</w:t>
      </w:r>
    </w:p>
    <w:p w14:paraId="01B2B008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"_day": 3,</w:t>
      </w:r>
    </w:p>
    <w:p w14:paraId="3F17D56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"_start": 0,</w:t>
      </w:r>
    </w:p>
    <w:p w14:paraId="1062E0F6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"_end": 23</w:t>
      </w:r>
    </w:p>
    <w:p w14:paraId="3C5CF03E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},</w:t>
      </w:r>
    </w:p>
    <w:p w14:paraId="5479612D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4F91CF5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advertisement_id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48,</w:t>
      </w:r>
    </w:p>
    <w:p w14:paraId="27CC2E33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"_day": 4,</w:t>
      </w:r>
    </w:p>
    <w:p w14:paraId="5F151C1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"_start": 0,</w:t>
      </w:r>
    </w:p>
    <w:p w14:paraId="47E375B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"_end": 23</w:t>
      </w:r>
    </w:p>
    <w:p w14:paraId="7C280C1A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},</w:t>
      </w:r>
    </w:p>
    <w:p w14:paraId="27652FBE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6FE54DE2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advertisement_id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48,</w:t>
      </w:r>
    </w:p>
    <w:p w14:paraId="4AE9CA5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"_day": 5,</w:t>
      </w:r>
    </w:p>
    <w:p w14:paraId="0604538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"_start": 0,</w:t>
      </w:r>
    </w:p>
    <w:p w14:paraId="6F055FC5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"_end": 23</w:t>
      </w:r>
    </w:p>
    <w:p w14:paraId="3C3800D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},</w:t>
      </w:r>
    </w:p>
    <w:p w14:paraId="4B848D05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3722E803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advertisement_id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48,</w:t>
      </w:r>
    </w:p>
    <w:p w14:paraId="512B83D8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"_day": 6,</w:t>
      </w:r>
    </w:p>
    <w:p w14:paraId="0D6DDD9F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"_start": 0,</w:t>
      </w:r>
    </w:p>
    <w:p w14:paraId="4ADBE2A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"_end": 23</w:t>
      </w:r>
    </w:p>
    <w:p w14:paraId="7093A604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6B54D6DF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],</w:t>
      </w:r>
    </w:p>
    <w:p w14:paraId="30C406C0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"placements": [</w:t>
      </w:r>
    </w:p>
    <w:p w14:paraId="6B43B037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1ECC1E3A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"id": 1,</w:t>
      </w:r>
    </w:p>
    <w:p w14:paraId="17B04E72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account_id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1,</w:t>
      </w:r>
    </w:p>
    <w:p w14:paraId="61BE27CE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"name": "GLOBAL Wifi.ID",</w:t>
      </w:r>
    </w:p>
    <w:p w14:paraId="5709F31C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"code": "GLOBALWIFIID",</w:t>
      </w:r>
    </w:p>
    <w:p w14:paraId="33C05AE1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"description": null,</w:t>
      </w:r>
    </w:p>
    <w:p w14:paraId="756B3E2E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1,</w:t>
      </w:r>
    </w:p>
    <w:p w14:paraId="2E3D5FC0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created_at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"2019-04-11 09:59:34",</w:t>
      </w:r>
    </w:p>
    <w:p w14:paraId="038F181A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updated_at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239C5EA3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deleted_at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null,</w:t>
      </w:r>
    </w:p>
    <w:p w14:paraId="40E747BD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"pivot": {</w:t>
      </w:r>
    </w:p>
    <w:p w14:paraId="03B8042B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advertisement_id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48,</w:t>
      </w:r>
    </w:p>
    <w:p w14:paraId="45848551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spellStart"/>
      <w:r w:rsidRPr="00CD3C03">
        <w:rPr>
          <w:rFonts w:ascii="Courier New" w:hAnsi="Courier New" w:cs="Courier New"/>
          <w:sz w:val="18"/>
          <w:szCs w:val="18"/>
        </w:rPr>
        <w:t>placement_id</w:t>
      </w:r>
      <w:proofErr w:type="spellEnd"/>
      <w:r w:rsidRPr="00CD3C03">
        <w:rPr>
          <w:rFonts w:ascii="Courier New" w:hAnsi="Courier New" w:cs="Courier New"/>
          <w:sz w:val="18"/>
          <w:szCs w:val="18"/>
        </w:rPr>
        <w:t>": 1</w:t>
      </w:r>
    </w:p>
    <w:p w14:paraId="07FB47E6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4E02035E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3E480B8F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],</w:t>
      </w:r>
    </w:p>
    <w:p w14:paraId="6CF041B1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    "aps": []</w:t>
      </w:r>
    </w:p>
    <w:p w14:paraId="58150DD9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    }</w:t>
      </w:r>
    </w:p>
    <w:p w14:paraId="3AC12310" w14:textId="77777777" w:rsidR="00CD3C03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 xml:space="preserve">    ]</w:t>
      </w:r>
    </w:p>
    <w:p w14:paraId="29F51BCB" w14:textId="1E6ADF80" w:rsidR="009D1888" w:rsidRPr="00CD3C03" w:rsidRDefault="00CD3C03" w:rsidP="00CD3C03">
      <w:pPr>
        <w:pStyle w:val="ListParagraph"/>
        <w:rPr>
          <w:rFonts w:ascii="Courier New" w:hAnsi="Courier New" w:cs="Courier New"/>
          <w:sz w:val="18"/>
          <w:szCs w:val="18"/>
        </w:rPr>
      </w:pPr>
      <w:r w:rsidRPr="00CD3C03">
        <w:rPr>
          <w:rFonts w:ascii="Courier New" w:hAnsi="Courier New" w:cs="Courier New"/>
          <w:sz w:val="18"/>
          <w:szCs w:val="18"/>
        </w:rPr>
        <w:t>}</w:t>
      </w:r>
    </w:p>
    <w:p w14:paraId="5FE3E49C" w14:textId="77777777" w:rsidR="00CD3C03" w:rsidRDefault="00CD3C0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91BD703" w14:textId="44C6122F" w:rsidR="00744FB3" w:rsidRPr="00CD3C03" w:rsidRDefault="00744FB3" w:rsidP="00744FB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Add</w:t>
      </w:r>
    </w:p>
    <w:p w14:paraId="7DB462EC" w14:textId="35DB6A28" w:rsidR="00CD3C03" w:rsidRDefault="00CD3C03" w:rsidP="00CD3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448FD9" w14:textId="3D845AE5" w:rsidR="008B5388" w:rsidRDefault="008B5388" w:rsidP="00CD3C0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67501B" wp14:editId="7F8D87D7">
            <wp:simplePos x="0" y="0"/>
            <wp:positionH relativeFrom="column">
              <wp:posOffset>6985</wp:posOffset>
            </wp:positionH>
            <wp:positionV relativeFrom="paragraph">
              <wp:posOffset>352263</wp:posOffset>
            </wp:positionV>
            <wp:extent cx="5943600" cy="3018790"/>
            <wp:effectExtent l="19050" t="19050" r="19050" b="1016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Parameters :</w:t>
      </w:r>
      <w:proofErr w:type="gramEnd"/>
    </w:p>
    <w:p w14:paraId="0BE17904" w14:textId="25DD6000" w:rsidR="008B5388" w:rsidRPr="008B5388" w:rsidRDefault="008B5388" w:rsidP="00CD3C0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46B931F" w14:textId="45BC3167" w:rsidR="008B5388" w:rsidRDefault="008B5388" w:rsidP="00CD3C0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Response :</w:t>
      </w:r>
      <w:proofErr w:type="gramEnd"/>
    </w:p>
    <w:p w14:paraId="5FC00E9D" w14:textId="2A3C8EF4" w:rsidR="008B5388" w:rsidRDefault="008B5388" w:rsidP="00CD3C0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9B0D77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>{</w:t>
      </w:r>
    </w:p>
    <w:p w14:paraId="30476CA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"status": 1,</w:t>
      </w:r>
    </w:p>
    <w:p w14:paraId="3F208D9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status_number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"F010005",</w:t>
      </w:r>
    </w:p>
    <w:p w14:paraId="5EE415B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status_code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"SSSSSS",</w:t>
      </w:r>
    </w:p>
    <w:p w14:paraId="6F2315F4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status_message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"Success",</w:t>
      </w:r>
    </w:p>
    <w:p w14:paraId="300E1C1D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"data": {</w:t>
      </w:r>
    </w:p>
    <w:p w14:paraId="285962B9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"id": 49,</w:t>
      </w:r>
    </w:p>
    <w:p w14:paraId="082D130D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account_id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444083E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group_id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20,</w:t>
      </w:r>
    </w:p>
    <w:p w14:paraId="7A113F3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"name": "Discount",</w:t>
      </w:r>
    </w:p>
    <w:p w14:paraId="02B3C67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"code": "20190718160931FY1SYD",</w:t>
      </w:r>
    </w:p>
    <w:p w14:paraId="45D1FC8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"description": null,</w:t>
      </w:r>
    </w:p>
    <w:p w14:paraId="23D1A874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"priority": 1,</w:t>
      </w:r>
    </w:p>
    <w:p w14:paraId="3D3839B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"_start": "2019-07-18",</w:t>
      </w:r>
    </w:p>
    <w:p w14:paraId="310AF79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"_end": "2019-07-30",</w:t>
      </w:r>
    </w:p>
    <w:p w14:paraId="0CC890E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"type": "01",</w:t>
      </w:r>
    </w:p>
    <w:p w14:paraId="056CBBB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"gender": null,</w:t>
      </w:r>
    </w:p>
    <w:p w14:paraId="376A8A10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"_impression": 0,</w:t>
      </w:r>
    </w:p>
    <w:p w14:paraId="0D3F6A32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"_click": 0,</w:t>
      </w:r>
    </w:p>
    <w:p w14:paraId="54D9C699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"_view": 0,</w:t>
      </w:r>
    </w:p>
    <w:p w14:paraId="41A4AB8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"_action": 0,</w:t>
      </w:r>
    </w:p>
    <w:p w14:paraId="655552F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"_lead": 0,</w:t>
      </w:r>
    </w:p>
    <w:p w14:paraId="155D211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unlead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30CBCBF2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"budget": 1000000000,</w:t>
      </w:r>
    </w:p>
    <w:p w14:paraId="155BD32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"price": 1000,</w:t>
      </w:r>
    </w:p>
    <w:p w14:paraId="7EC0BA56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isDaily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42B96B6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daily_target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5E5A397D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daily_reach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465C5FE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"target": 1000,</w:t>
      </w:r>
    </w:p>
    <w:p w14:paraId="60D8058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"hit": 0,</w:t>
      </w:r>
    </w:p>
    <w:p w14:paraId="5A59A386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"reach": 0,</w:t>
      </w:r>
    </w:p>
    <w:p w14:paraId="3BE3397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isFeatured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171FCE9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isSelected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3A453A3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isSelectedPlace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0CD7352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os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[],</w:t>
      </w:r>
    </w:p>
    <w:p w14:paraId="371E3B6F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1DDAE240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"status": "00",</w:t>
      </w:r>
    </w:p>
    <w:p w14:paraId="71266B5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created_at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"2019-07-18 16:09:31",</w:t>
      </w:r>
    </w:p>
    <w:p w14:paraId="69EFF9D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updated_at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"2019-07-18 16:09:31",</w:t>
      </w:r>
    </w:p>
    <w:p w14:paraId="36515B7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deleted_at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6A2DD4D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placement_ids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[],</w:t>
      </w:r>
    </w:p>
    <w:p w14:paraId="7B4A3CCD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age_ranges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[],</w:t>
      </w:r>
    </w:p>
    <w:p w14:paraId="6A0B6D5F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kotas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[],</w:t>
      </w:r>
    </w:p>
    <w:p w14:paraId="536FBABD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witels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[],</w:t>
      </w:r>
    </w:p>
    <w:p w14:paraId="005BCDB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"regionals": [],</w:t>
      </w:r>
    </w:p>
    <w:p w14:paraId="5CEF8BE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type_text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cpm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",</w:t>
      </w:r>
    </w:p>
    <w:p w14:paraId="6CD7972D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gender_text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"",</w:t>
      </w:r>
    </w:p>
    <w:p w14:paraId="25CF9BA6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status_text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"process",</w:t>
      </w:r>
    </w:p>
    <w:p w14:paraId="2893045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"account": {</w:t>
      </w:r>
    </w:p>
    <w:p w14:paraId="2B1AAA64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"id": 1,</w:t>
      </w:r>
    </w:p>
    <w:p w14:paraId="390792E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tcx_application_id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729C445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tcx_app_id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6FF6D149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tcx_public_key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6AC7DE52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tcx_secret_key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10A8D2E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tcx_auth_type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37B0673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tcx_master_key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0573E39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"username":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ampgroup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",</w:t>
      </w:r>
    </w:p>
    <w:p w14:paraId="49EF36C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"email": "support@amandjaja.com",</w:t>
      </w:r>
    </w:p>
    <w:p w14:paraId="7915541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isEmailValid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42481AD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"phone": null,</w:t>
      </w:r>
    </w:p>
    <w:p w14:paraId="6339DF1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isPhoneValid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3E30C91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"AMP",</w:t>
      </w:r>
    </w:p>
    <w:p w14:paraId="709FD06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3E0BA13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"gender": "00",</w:t>
      </w:r>
    </w:p>
    <w:p w14:paraId="5F35917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"birthdate": null,</w:t>
      </w:r>
    </w:p>
    <w:p w14:paraId="251AD9E0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"birthplace": null,</w:t>
      </w:r>
    </w:p>
    <w:p w14:paraId="1225371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"address": null,</w:t>
      </w:r>
    </w:p>
    <w:p w14:paraId="38BE9F6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address_second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03F71C6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3A093BF0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activated_at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"2019-02-21 09:14:08",</w:t>
      </w:r>
    </w:p>
    <w:p w14:paraId="0F4D3996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isSuspend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20A6E95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suspended_at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3E526AC6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"balance": 0,</w:t>
      </w:r>
    </w:p>
    <w:p w14:paraId="7AD7024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balance_key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"eyJpdiI6Ikdza3ZsYXlucHE2WDFxUFhUemlzd0E9PSIsInZhbHVlIjoiZnFLc0R2R0xYckN6eDhDZllHQUJRZz09IiwibWFjIjoiM2U4ODAxZTdjOGVlODlhMTM5NGJiYjkzZmMyMmQyMGIwYjQ0YTkwMGU4OTI3OTUxZThiMGY1ZWY4YjY4OTE0ZCJ9",</w:t>
      </w:r>
    </w:p>
    <w:p w14:paraId="25800BA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balance_expired_at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3C4CE59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balance_hold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6D114B84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balance_hold_key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"eyJpdiI6Im5RWlwvcUlCVHFuNlNBWHBNbmpKdkVRPT0iLCJ2YWx1ZSI6IkZIRGxDS3Q2MyszZXlEdjR1UGpRZHc9PSIsIm1hYyI6IjEzMzZhMThmNWVkNzQ1OTFhNGI0OWUyYzIzZWVkMzc4MzI1MGYyY2U3NzIzMjdhMzAyZjgwYjJjMjhhNWY2NzkifQ==",</w:t>
      </w:r>
    </w:p>
    <w:p w14:paraId="4B8AE97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ip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2B2C0E7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last_ip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5434C672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login_at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07ADF8F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last_login_at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3835686F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created_at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"2019-02-19 15:19:36",</w:t>
      </w:r>
    </w:p>
    <w:p w14:paraId="73F44D74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updated_at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"2019-02-21 09:14:08",</w:t>
      </w:r>
    </w:p>
    <w:p w14:paraId="7E4C40E4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deleted_at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4E625E7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session_ids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[],</w:t>
      </w:r>
    </w:p>
    <w:p w14:paraId="2ECDF962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gender_text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"male",</w:t>
      </w:r>
    </w:p>
    <w:p w14:paraId="2EE4E065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telkom_ap_id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</w:t>
      </w:r>
    </w:p>
    <w:p w14:paraId="1D815A96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},</w:t>
      </w:r>
    </w:p>
    <w:p w14:paraId="067CE272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"group": {</w:t>
      </w:r>
    </w:p>
    <w:p w14:paraId="0007DA8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"id": 20,</w:t>
      </w:r>
    </w:p>
    <w:p w14:paraId="485624F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account_id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2BD5B22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"code": "ZNJM4XDNCF",</w:t>
      </w:r>
    </w:p>
    <w:p w14:paraId="401FC0F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"name": "amp",</w:t>
      </w:r>
    </w:p>
    <w:p w14:paraId="1D3B35F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"email": "support@amandjaja.com",</w:t>
      </w:r>
    </w:p>
    <w:p w14:paraId="039274A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"phone": null,</w:t>
      </w:r>
    </w:p>
    <w:p w14:paraId="2492641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lastRenderedPageBreak/>
        <w:t xml:space="preserve">            "description": null,</w:t>
      </w:r>
    </w:p>
    <w:p w14:paraId="1F179BE2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image_logo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"20190718150925MYoy.png",</w:t>
      </w:r>
    </w:p>
    <w:p w14:paraId="67C3DD6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image_banner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"20190718150925wx1I.png",</w:t>
      </w:r>
    </w:p>
    <w:p w14:paraId="6012A4D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464BC5A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activated_at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"2019-07-18 15:09:25",</w:t>
      </w:r>
    </w:p>
    <w:p w14:paraId="63EB15F9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isSuspend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4CB6DE0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suspended_at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1E7093F4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created_at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"2019-07-18 15:09:25",</w:t>
      </w:r>
    </w:p>
    <w:p w14:paraId="5FE8B036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updated_at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"2019-07-18 15:23:26",</w:t>
      </w:r>
    </w:p>
    <w:p w14:paraId="7CBCE6C6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deleted_at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</w:t>
      </w:r>
    </w:p>
    <w:p w14:paraId="75EE2DF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},</w:t>
      </w:r>
    </w:p>
    <w:p w14:paraId="4D67510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"hours": [],</w:t>
      </w:r>
    </w:p>
    <w:p w14:paraId="0F9D293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"placements": [],</w:t>
      </w:r>
    </w:p>
    <w:p w14:paraId="1B43772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"aps": []</w:t>
      </w:r>
    </w:p>
    <w:p w14:paraId="063FE2C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}</w:t>
      </w:r>
    </w:p>
    <w:p w14:paraId="7044F264" w14:textId="5BEB8F35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>}</w:t>
      </w:r>
    </w:p>
    <w:p w14:paraId="45A2E785" w14:textId="77777777" w:rsidR="008B5388" w:rsidRDefault="008B538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9375AEF" w14:textId="462C774D" w:rsidR="00744FB3" w:rsidRPr="008B5388" w:rsidRDefault="00744FB3" w:rsidP="00744FB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Update</w:t>
      </w:r>
    </w:p>
    <w:p w14:paraId="32E99DD7" w14:textId="77777777" w:rsidR="008B5388" w:rsidRPr="008B5388" w:rsidRDefault="008B5388" w:rsidP="008B5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DEF112" w14:textId="55320FA1" w:rsidR="008B5388" w:rsidRDefault="008B5388" w:rsidP="008B538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EA9AC42" wp14:editId="631C826B">
            <wp:simplePos x="0" y="0"/>
            <wp:positionH relativeFrom="column">
              <wp:posOffset>5715</wp:posOffset>
            </wp:positionH>
            <wp:positionV relativeFrom="paragraph">
              <wp:posOffset>370678</wp:posOffset>
            </wp:positionV>
            <wp:extent cx="5943600" cy="3586480"/>
            <wp:effectExtent l="19050" t="19050" r="19050" b="139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Parameters :</w:t>
      </w:r>
      <w:proofErr w:type="gramEnd"/>
    </w:p>
    <w:p w14:paraId="07F86800" w14:textId="10FC049E" w:rsidR="008B5388" w:rsidRDefault="008B5388" w:rsidP="008B538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848C8FB" w14:textId="57C42A1F" w:rsidR="008B5388" w:rsidRDefault="008B5388" w:rsidP="008B538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Response :</w:t>
      </w:r>
      <w:proofErr w:type="gramEnd"/>
    </w:p>
    <w:p w14:paraId="1B90CCA4" w14:textId="1D078034" w:rsidR="008B5388" w:rsidRDefault="008B5388" w:rsidP="008B538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9CF524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>{</w:t>
      </w:r>
    </w:p>
    <w:p w14:paraId="419343B5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"status": 1,</w:t>
      </w:r>
    </w:p>
    <w:p w14:paraId="4999442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status_number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"F020006",</w:t>
      </w:r>
    </w:p>
    <w:p w14:paraId="17D87E5D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status_code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"SSSSSS",</w:t>
      </w:r>
    </w:p>
    <w:p w14:paraId="6774625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status_message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"Success",</w:t>
      </w:r>
    </w:p>
    <w:p w14:paraId="76EE8CE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"data": {</w:t>
      </w:r>
    </w:p>
    <w:p w14:paraId="38A09B8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"id": 49,</w:t>
      </w:r>
    </w:p>
    <w:p w14:paraId="047BCF55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account_id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1CCDAD5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group_id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20,</w:t>
      </w:r>
    </w:p>
    <w:p w14:paraId="197EFA8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"name": "Discount",</w:t>
      </w:r>
    </w:p>
    <w:p w14:paraId="375E01C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"code": "20190718160931FY1SYD",</w:t>
      </w:r>
    </w:p>
    <w:p w14:paraId="2C772F59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"description": null,</w:t>
      </w:r>
    </w:p>
    <w:p w14:paraId="73602D10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"priority": 1,</w:t>
      </w:r>
    </w:p>
    <w:p w14:paraId="4BADC6CF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"_start": "2019-07-18",</w:t>
      </w:r>
    </w:p>
    <w:p w14:paraId="64B0C0C0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"_end": "2019-07-30",</w:t>
      </w:r>
    </w:p>
    <w:p w14:paraId="6BDF5F8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"type": "01",</w:t>
      </w:r>
    </w:p>
    <w:p w14:paraId="736015A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"gender": null,</w:t>
      </w:r>
    </w:p>
    <w:p w14:paraId="482BAB9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"_impression": 0,</w:t>
      </w:r>
    </w:p>
    <w:p w14:paraId="4E63A14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"_click": 0,</w:t>
      </w:r>
    </w:p>
    <w:p w14:paraId="5F2F8C5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"_view": 0,</w:t>
      </w:r>
    </w:p>
    <w:p w14:paraId="3E28CEF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"_action": 0,</w:t>
      </w:r>
    </w:p>
    <w:p w14:paraId="3E997569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"_lead": 0,</w:t>
      </w:r>
    </w:p>
    <w:p w14:paraId="203A0B26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"_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unlead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6DCA67A6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"budget": 1000000000,</w:t>
      </w:r>
    </w:p>
    <w:p w14:paraId="08F74A0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"price": 1000,</w:t>
      </w:r>
    </w:p>
    <w:p w14:paraId="11DF0E90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isDaily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353E6A0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daily_target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36756AF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daily_reach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5195BEA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"target": 1000000,</w:t>
      </w:r>
    </w:p>
    <w:p w14:paraId="78BFF19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"hit": 0,</w:t>
      </w:r>
    </w:p>
    <w:p w14:paraId="76A447C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"reach": 0,</w:t>
      </w:r>
    </w:p>
    <w:p w14:paraId="1761BAE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isFeatured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1B4C69F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isSelected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5D8A031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isSelectedPlace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12A58BCF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os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[],</w:t>
      </w:r>
    </w:p>
    <w:p w14:paraId="73F140BD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094D89E0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"status": "00",</w:t>
      </w:r>
    </w:p>
    <w:p w14:paraId="7EAF098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created_at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"2019-07-18 16:09:31",</w:t>
      </w:r>
    </w:p>
    <w:p w14:paraId="1C0E426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updated_at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"2019-07-18 16:12:46",</w:t>
      </w:r>
    </w:p>
    <w:p w14:paraId="6A15939F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deleted_at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58CD3BC9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placement_ids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[],</w:t>
      </w:r>
    </w:p>
    <w:p w14:paraId="547B85F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age_ranges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[],</w:t>
      </w:r>
    </w:p>
    <w:p w14:paraId="21CFC09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kotas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[],</w:t>
      </w:r>
    </w:p>
    <w:p w14:paraId="3A1CCCA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witels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[],</w:t>
      </w:r>
    </w:p>
    <w:p w14:paraId="7DE4146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"regionals": [],</w:t>
      </w:r>
    </w:p>
    <w:p w14:paraId="31EFCFA5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type_text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cpm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",</w:t>
      </w:r>
    </w:p>
    <w:p w14:paraId="57FDBC24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gender_text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"",</w:t>
      </w:r>
    </w:p>
    <w:p w14:paraId="3C278AB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status_text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"process",</w:t>
      </w:r>
    </w:p>
    <w:p w14:paraId="54008B6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"account": {</w:t>
      </w:r>
    </w:p>
    <w:p w14:paraId="33F1E0B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"id": 1,</w:t>
      </w:r>
    </w:p>
    <w:p w14:paraId="61469994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tcx_application_id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6C7EBF72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tcx_app_id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55835BD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tcx_public_key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2B6748CF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tcx_secret_key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3460F0C9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tcx_auth_type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060222B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tcx_master_key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1AFA9C3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"username":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ampgroup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",</w:t>
      </w:r>
    </w:p>
    <w:p w14:paraId="1B472294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"email": "support@amandjaja.com",</w:t>
      </w:r>
    </w:p>
    <w:p w14:paraId="13063746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isEmailValid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7083320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"phone": null,</w:t>
      </w:r>
    </w:p>
    <w:p w14:paraId="7423EA5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isPhoneValid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20E2391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"AMP",</w:t>
      </w:r>
    </w:p>
    <w:p w14:paraId="21B407D6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129D5B3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"gender": "00",</w:t>
      </w:r>
    </w:p>
    <w:p w14:paraId="39C1D30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"birthdate": null,</w:t>
      </w:r>
    </w:p>
    <w:p w14:paraId="5BC8AEC5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"birthplace": null,</w:t>
      </w:r>
    </w:p>
    <w:p w14:paraId="3CE59A80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"address": null,</w:t>
      </w:r>
    </w:p>
    <w:p w14:paraId="4F64FFA9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address_second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70B0C41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485FB46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activated_at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"2019-02-21 09:14:08",</w:t>
      </w:r>
    </w:p>
    <w:p w14:paraId="1A9955B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isSuspend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07796BED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suspended_at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582E29E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"balance": 0,</w:t>
      </w:r>
    </w:p>
    <w:p w14:paraId="7E0A75B4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balance_key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"eyJpdiI6Ikdza3ZsYXlucHE2WDFxUFhUemlzd0E9PSIsInZhbHVlIjoiZnFLc0R2R0xYckN6eDhDZllHQUJRZz09IiwibWFjIjoiM2U4ODAxZTdjOGVlODlhMTM5NGJiYjkzZmMyMmQyMGIwYjQ0YTkwMGU4OTI3OTUxZThiMGY1ZWY4YjY4OTE0ZCJ9",</w:t>
      </w:r>
    </w:p>
    <w:p w14:paraId="72528515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balance_expired_at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62C858D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balance_hold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3B05CED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balance_hold_key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"eyJpdiI6Im5RWlwvcUlCVHFuNlNBWHBNbmpKdkVRPT0iLCJ2YWx1ZSI6IkZIRGxDS3Q2MyszZXlEdjR1UGpRZHc9PSIsIm1hYyI6IjEzMzZhMThmNWVkNzQ1OTFhNGI0OWUyYzIzZWVkMzc4MzI1MGYyY2U3NzIzMjdhMzAyZjgwYjJjMjhhNWY2NzkifQ==",</w:t>
      </w:r>
    </w:p>
    <w:p w14:paraId="68DD86B7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ip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15860E8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last_ip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52E8D232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login_at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48D4B0FD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last_login_at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2296B82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created_at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"2019-02-19 15:19:36",</w:t>
      </w:r>
    </w:p>
    <w:p w14:paraId="0B2436C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updated_at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"2019-02-21 09:14:08",</w:t>
      </w:r>
    </w:p>
    <w:p w14:paraId="0756D62D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deleted_at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29633A5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session_ids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[],</w:t>
      </w:r>
    </w:p>
    <w:p w14:paraId="5EC0F13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gender_text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"male",</w:t>
      </w:r>
    </w:p>
    <w:p w14:paraId="2AF2C93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telkom_ap_id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[]</w:t>
      </w:r>
    </w:p>
    <w:p w14:paraId="3F1EDF1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},</w:t>
      </w:r>
    </w:p>
    <w:p w14:paraId="1E62069F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"group": {</w:t>
      </w:r>
    </w:p>
    <w:p w14:paraId="31A4C63F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"id": 20,</w:t>
      </w:r>
    </w:p>
    <w:p w14:paraId="1956397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account_id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1BE7C7F4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lastRenderedPageBreak/>
        <w:t xml:space="preserve">            "code": "ZNJM4XDNCF",</w:t>
      </w:r>
    </w:p>
    <w:p w14:paraId="25EE8BD2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"name": "amp",</w:t>
      </w:r>
    </w:p>
    <w:p w14:paraId="4B76C94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"email": "support@amandjaja.com",</w:t>
      </w:r>
    </w:p>
    <w:p w14:paraId="2713DE3E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"phone": null,</w:t>
      </w:r>
    </w:p>
    <w:p w14:paraId="4041AE44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"description": null,</w:t>
      </w:r>
    </w:p>
    <w:p w14:paraId="32C733F5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image_logo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"20190718150925MYoy.png",</w:t>
      </w:r>
    </w:p>
    <w:p w14:paraId="1F20FBE6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image_banner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"20190718150925wx1I.png",</w:t>
      </w:r>
    </w:p>
    <w:p w14:paraId="4F6C5B6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1,</w:t>
      </w:r>
    </w:p>
    <w:p w14:paraId="0AFA744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activated_at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"2019-07-18 15:09:25",</w:t>
      </w:r>
    </w:p>
    <w:p w14:paraId="454A9730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isSuspend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0,</w:t>
      </w:r>
    </w:p>
    <w:p w14:paraId="5996E168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suspended_at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null,</w:t>
      </w:r>
    </w:p>
    <w:p w14:paraId="0C522BE0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created_at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"2019-07-18 15:09:25",</w:t>
      </w:r>
    </w:p>
    <w:p w14:paraId="4769E2BA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updated_at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"2019-07-18 15:23:26",</w:t>
      </w:r>
    </w:p>
    <w:p w14:paraId="442BD5CF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B5388">
        <w:rPr>
          <w:rFonts w:ascii="Courier New" w:hAnsi="Courier New" w:cs="Courier New"/>
          <w:sz w:val="18"/>
          <w:szCs w:val="18"/>
        </w:rPr>
        <w:t>deleted_at</w:t>
      </w:r>
      <w:proofErr w:type="spellEnd"/>
      <w:r w:rsidRPr="008B5388">
        <w:rPr>
          <w:rFonts w:ascii="Courier New" w:hAnsi="Courier New" w:cs="Courier New"/>
          <w:sz w:val="18"/>
          <w:szCs w:val="18"/>
        </w:rPr>
        <w:t>": null</w:t>
      </w:r>
    </w:p>
    <w:p w14:paraId="60B630AD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},</w:t>
      </w:r>
    </w:p>
    <w:p w14:paraId="48764BD1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"hours": [],</w:t>
      </w:r>
    </w:p>
    <w:p w14:paraId="7D476B23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"placements": [],</w:t>
      </w:r>
    </w:p>
    <w:p w14:paraId="37E6123B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    "aps": []</w:t>
      </w:r>
    </w:p>
    <w:p w14:paraId="1056264C" w14:textId="77777777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 xml:space="preserve">    }</w:t>
      </w:r>
    </w:p>
    <w:p w14:paraId="43CE0F73" w14:textId="5407E250" w:rsidR="008B5388" w:rsidRPr="008B5388" w:rsidRDefault="008B5388" w:rsidP="008B5388">
      <w:pPr>
        <w:pStyle w:val="ListParagraph"/>
        <w:rPr>
          <w:rFonts w:ascii="Courier New" w:hAnsi="Courier New" w:cs="Courier New"/>
          <w:sz w:val="18"/>
          <w:szCs w:val="18"/>
        </w:rPr>
      </w:pPr>
      <w:r w:rsidRPr="008B5388">
        <w:rPr>
          <w:rFonts w:ascii="Courier New" w:hAnsi="Courier New" w:cs="Courier New"/>
          <w:sz w:val="18"/>
          <w:szCs w:val="18"/>
        </w:rPr>
        <w:t>}</w:t>
      </w:r>
    </w:p>
    <w:p w14:paraId="14A14729" w14:textId="77777777" w:rsidR="008B5388" w:rsidRDefault="008B538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D64FEC5" w14:textId="0CFF46A0" w:rsidR="008B5388" w:rsidRPr="00B6368E" w:rsidRDefault="00744FB3" w:rsidP="008B5388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Delet</w:t>
      </w:r>
      <w:r w:rsidR="008B5388">
        <w:rPr>
          <w:rFonts w:ascii="Times New Roman" w:hAnsi="Times New Roman" w:cs="Times New Roman"/>
          <w:i/>
          <w:iCs/>
          <w:sz w:val="24"/>
          <w:szCs w:val="24"/>
        </w:rPr>
        <w:t>e</w:t>
      </w:r>
    </w:p>
    <w:p w14:paraId="38451C93" w14:textId="77777777" w:rsidR="00B6368E" w:rsidRPr="008B5388" w:rsidRDefault="00B6368E" w:rsidP="00B636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EF6087" w14:textId="2EDF78C4" w:rsidR="008B5388" w:rsidRDefault="00B6368E" w:rsidP="008B538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4C5450A" wp14:editId="0AAF954C">
            <wp:simplePos x="0" y="0"/>
            <wp:positionH relativeFrom="column">
              <wp:posOffset>-3810</wp:posOffset>
            </wp:positionH>
            <wp:positionV relativeFrom="paragraph">
              <wp:posOffset>362585</wp:posOffset>
            </wp:positionV>
            <wp:extent cx="5943600" cy="1509395"/>
            <wp:effectExtent l="19050" t="19050" r="19050" b="1460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B5388">
        <w:rPr>
          <w:rFonts w:ascii="Times New Roman" w:hAnsi="Times New Roman" w:cs="Times New Roman"/>
          <w:i/>
          <w:iCs/>
          <w:sz w:val="24"/>
          <w:szCs w:val="24"/>
        </w:rPr>
        <w:t>Parameters :</w:t>
      </w:r>
      <w:proofErr w:type="gramEnd"/>
    </w:p>
    <w:p w14:paraId="3894A534" w14:textId="44DEB556" w:rsidR="008B5388" w:rsidRDefault="008B5388" w:rsidP="008B538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312A1A6" w14:textId="41688AAD" w:rsidR="008B5388" w:rsidRPr="008B5388" w:rsidRDefault="008B5388" w:rsidP="008B53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Response :</w:t>
      </w:r>
      <w:proofErr w:type="gramEnd"/>
    </w:p>
    <w:p w14:paraId="42E3F148" w14:textId="01459B6E" w:rsidR="00B6368E" w:rsidRDefault="00B6368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668788E" wp14:editId="70068DBD">
            <wp:simplePos x="0" y="0"/>
            <wp:positionH relativeFrom="column">
              <wp:posOffset>0</wp:posOffset>
            </wp:positionH>
            <wp:positionV relativeFrom="paragraph">
              <wp:posOffset>2717</wp:posOffset>
            </wp:positionV>
            <wp:extent cx="5943600" cy="926465"/>
            <wp:effectExtent l="19050" t="19050" r="19050" b="2603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ECB6C67" w14:textId="65B74521" w:rsidR="00744FB3" w:rsidRPr="00B6368E" w:rsidRDefault="00744FB3" w:rsidP="00744FB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Activate</w:t>
      </w:r>
    </w:p>
    <w:p w14:paraId="5657146C" w14:textId="77777777" w:rsidR="00B6368E" w:rsidRPr="008B5388" w:rsidRDefault="00B6368E" w:rsidP="00B636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0401B" w14:textId="43107F01" w:rsidR="008B5388" w:rsidRDefault="00B6368E" w:rsidP="008B538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CCD049D" wp14:editId="54A24E5A">
            <wp:simplePos x="0" y="0"/>
            <wp:positionH relativeFrom="column">
              <wp:posOffset>7147</wp:posOffset>
            </wp:positionH>
            <wp:positionV relativeFrom="paragraph">
              <wp:posOffset>360045</wp:posOffset>
            </wp:positionV>
            <wp:extent cx="5943600" cy="1498600"/>
            <wp:effectExtent l="19050" t="19050" r="19050" b="2540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B5388">
        <w:rPr>
          <w:rFonts w:ascii="Times New Roman" w:hAnsi="Times New Roman" w:cs="Times New Roman"/>
          <w:i/>
          <w:iCs/>
          <w:sz w:val="24"/>
          <w:szCs w:val="24"/>
        </w:rPr>
        <w:t>Parameters :</w:t>
      </w:r>
      <w:proofErr w:type="gramEnd"/>
    </w:p>
    <w:p w14:paraId="76E7F5CB" w14:textId="3D7E6A08" w:rsidR="008B5388" w:rsidRDefault="008B5388" w:rsidP="008B538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3BF1F0F" w14:textId="44B7DAFF" w:rsidR="008B5388" w:rsidRDefault="00B6368E" w:rsidP="008B538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8CE9ECC" wp14:editId="210A673D">
            <wp:simplePos x="0" y="0"/>
            <wp:positionH relativeFrom="column">
              <wp:posOffset>17957</wp:posOffset>
            </wp:positionH>
            <wp:positionV relativeFrom="paragraph">
              <wp:posOffset>381000</wp:posOffset>
            </wp:positionV>
            <wp:extent cx="5943600" cy="896620"/>
            <wp:effectExtent l="19050" t="19050" r="19050" b="1778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B5388">
        <w:rPr>
          <w:rFonts w:ascii="Times New Roman" w:hAnsi="Times New Roman" w:cs="Times New Roman"/>
          <w:i/>
          <w:iCs/>
          <w:sz w:val="24"/>
          <w:szCs w:val="24"/>
        </w:rPr>
        <w:t>Response :</w:t>
      </w:r>
      <w:proofErr w:type="gramEnd"/>
    </w:p>
    <w:p w14:paraId="14085F7B" w14:textId="2043B319" w:rsidR="00B6368E" w:rsidRDefault="00B6368E" w:rsidP="008B538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03A8F83" w14:textId="4A5F4A72" w:rsidR="00B6368E" w:rsidRPr="00B6368E" w:rsidRDefault="00B6368E" w:rsidP="008B5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5DFC9" w14:textId="77777777" w:rsidR="00B6368E" w:rsidRDefault="00B6368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EA76716" w14:textId="7FAA2E3B" w:rsidR="00744FB3" w:rsidRPr="00B6368E" w:rsidRDefault="00744FB3" w:rsidP="00744FB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Deactivate</w:t>
      </w:r>
    </w:p>
    <w:p w14:paraId="3EBC94E8" w14:textId="77777777" w:rsidR="00B6368E" w:rsidRPr="00B6368E" w:rsidRDefault="00B6368E" w:rsidP="00B636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751CC" w14:textId="7A209767" w:rsidR="00B6368E" w:rsidRDefault="00B6368E" w:rsidP="00B6368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C518B9" wp14:editId="53F1D5F6">
            <wp:simplePos x="0" y="0"/>
            <wp:positionH relativeFrom="column">
              <wp:posOffset>-3810</wp:posOffset>
            </wp:positionH>
            <wp:positionV relativeFrom="paragraph">
              <wp:posOffset>363693</wp:posOffset>
            </wp:positionV>
            <wp:extent cx="5943600" cy="1504950"/>
            <wp:effectExtent l="19050" t="19050" r="19050" b="190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Parameters :</w:t>
      </w:r>
      <w:proofErr w:type="gramEnd"/>
    </w:p>
    <w:p w14:paraId="7035CA6E" w14:textId="7CB8952E" w:rsidR="00B6368E" w:rsidRDefault="00B6368E" w:rsidP="00B6368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0BF4FD86" w14:textId="607325A7" w:rsidR="00B6368E" w:rsidRDefault="00B6368E" w:rsidP="00B6368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2408828" wp14:editId="439E0F83">
            <wp:simplePos x="0" y="0"/>
            <wp:positionH relativeFrom="column">
              <wp:posOffset>0</wp:posOffset>
            </wp:positionH>
            <wp:positionV relativeFrom="paragraph">
              <wp:posOffset>394808</wp:posOffset>
            </wp:positionV>
            <wp:extent cx="5943600" cy="909320"/>
            <wp:effectExtent l="19050" t="19050" r="19050" b="2413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Response :</w:t>
      </w:r>
      <w:proofErr w:type="gramEnd"/>
    </w:p>
    <w:p w14:paraId="70BC383F" w14:textId="575E8723" w:rsidR="00B6368E" w:rsidRPr="00B6368E" w:rsidRDefault="00B6368E" w:rsidP="00B6368E">
      <w:pPr>
        <w:rPr>
          <w:rFonts w:ascii="Times New Roman" w:hAnsi="Times New Roman" w:cs="Times New Roman"/>
          <w:sz w:val="24"/>
          <w:szCs w:val="24"/>
        </w:rPr>
      </w:pPr>
    </w:p>
    <w:p w14:paraId="2FA2A679" w14:textId="4FF575BE" w:rsidR="007A3A02" w:rsidRDefault="007A3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956583" w14:textId="050C6D45" w:rsidR="009F0246" w:rsidRDefault="009F0246" w:rsidP="009F024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9F0246">
        <w:rPr>
          <w:rFonts w:ascii="Times New Roman" w:hAnsi="Times New Roman" w:cs="Times New Roman"/>
          <w:i/>
          <w:iCs/>
          <w:sz w:val="24"/>
          <w:szCs w:val="24"/>
        </w:rPr>
        <w:lastRenderedPageBreak/>
        <w:t>Advertisement Image</w:t>
      </w:r>
    </w:p>
    <w:p w14:paraId="48C8A291" w14:textId="38ED59BF" w:rsidR="009F0246" w:rsidRDefault="009F0246" w:rsidP="009F0246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Get</w:t>
      </w:r>
    </w:p>
    <w:p w14:paraId="0498C3D1" w14:textId="77777777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21BBD39" w14:textId="1CFBD9A7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CD95D89" wp14:editId="16FCF13A">
            <wp:simplePos x="0" y="0"/>
            <wp:positionH relativeFrom="column">
              <wp:posOffset>9525</wp:posOffset>
            </wp:positionH>
            <wp:positionV relativeFrom="paragraph">
              <wp:posOffset>374015</wp:posOffset>
            </wp:positionV>
            <wp:extent cx="5943600" cy="1139825"/>
            <wp:effectExtent l="19050" t="19050" r="19050" b="22225"/>
            <wp:wrapThrough wrapText="bothSides">
              <wp:wrapPolygon edited="0">
                <wp:start x="-69" y="-361"/>
                <wp:lineTo x="-69" y="21660"/>
                <wp:lineTo x="21600" y="21660"/>
                <wp:lineTo x="21600" y="-361"/>
                <wp:lineTo x="-69" y="-361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Parameters:</w:t>
      </w:r>
    </w:p>
    <w:p w14:paraId="09FFE1F0" w14:textId="14C5129B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040B62D" w14:textId="00BEF49F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Response:</w:t>
      </w:r>
    </w:p>
    <w:p w14:paraId="38BB343B" w14:textId="00CF8551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58F78D9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>{</w:t>
      </w:r>
    </w:p>
    <w:p w14:paraId="2BFF26D5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"status": 1,</w:t>
      </w:r>
    </w:p>
    <w:p w14:paraId="7681787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status_number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"F000004",</w:t>
      </w:r>
    </w:p>
    <w:p w14:paraId="5FF76B2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status_code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"SSSSSS",</w:t>
      </w:r>
    </w:p>
    <w:p w14:paraId="31D7D0F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status_message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"Success",</w:t>
      </w:r>
    </w:p>
    <w:p w14:paraId="3F77E32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"data": [</w:t>
      </w:r>
    </w:p>
    <w:p w14:paraId="75531A9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{</w:t>
      </w:r>
    </w:p>
    <w:p w14:paraId="102F627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"id": 1,</w:t>
      </w:r>
    </w:p>
    <w:p w14:paraId="04E0C91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advertisement_id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3E8F661A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image_size_id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10,</w:t>
      </w:r>
    </w:p>
    <w:p w14:paraId="1E4CB8C2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"link": "15c6bbedbcac5620190219153123.jpeg",</w:t>
      </w:r>
    </w:p>
    <w:p w14:paraId="00589EA2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isForce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62CA4A2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"_min": 5,</w:t>
      </w:r>
    </w:p>
    <w:p w14:paraId="058B6E7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"action": null,</w:t>
      </w:r>
    </w:p>
    <w:p w14:paraId="5119D19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created_at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"2019-02-19 15:31:24",</w:t>
      </w:r>
    </w:p>
    <w:p w14:paraId="6689E86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updated_at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"2019-02-19 15:31:24",</w:t>
      </w:r>
    </w:p>
    <w:p w14:paraId="53A5250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deleted_at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null,</w:t>
      </w:r>
    </w:p>
    <w:p w14:paraId="018B9D6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"advertisement": {</w:t>
      </w:r>
    </w:p>
    <w:p w14:paraId="6422099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"id": 1,</w:t>
      </w:r>
    </w:p>
    <w:p w14:paraId="08D63D1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account_id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1DF2AE3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group_id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02124E6C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"name": "CFC - 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Paket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Puas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 xml:space="preserve"> Rp.29.000 2pcs 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Ayam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 xml:space="preserve"> + 1 Nasi",</w:t>
      </w:r>
    </w:p>
    <w:p w14:paraId="135741E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"code": "WZSIDB1RQAHEMZ3",</w:t>
      </w:r>
    </w:p>
    <w:p w14:paraId="1588FFE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"description": "&lt;p&gt;&amp;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nbsp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;&lt;\/p&gt;",</w:t>
      </w:r>
    </w:p>
    <w:p w14:paraId="43CD695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"priority": 1,</w:t>
      </w:r>
    </w:p>
    <w:p w14:paraId="3A4E8865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"_start": "2019-02-19",</w:t>
      </w:r>
    </w:p>
    <w:p w14:paraId="71D34C1A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"_end": "2019-02-28",</w:t>
      </w:r>
    </w:p>
    <w:p w14:paraId="521B713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"type": "01",</w:t>
      </w:r>
    </w:p>
    <w:p w14:paraId="01D40B4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"gender": "00",</w:t>
      </w:r>
    </w:p>
    <w:p w14:paraId="3EC2502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"_impression": 1500870,</w:t>
      </w:r>
    </w:p>
    <w:p w14:paraId="3F89D77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"_click": 127,</w:t>
      </w:r>
    </w:p>
    <w:p w14:paraId="261ACA6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"_view": 0,</w:t>
      </w:r>
    </w:p>
    <w:p w14:paraId="6CD41F7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"_action": 0,</w:t>
      </w:r>
    </w:p>
    <w:p w14:paraId="20C82C1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"_lead": 0,</w:t>
      </w:r>
    </w:p>
    <w:p w14:paraId="3A4F4A3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"_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unlead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0EDDEE4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"budget": 0,</w:t>
      </w:r>
    </w:p>
    <w:p w14:paraId="7309ECC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"price": 0,</w:t>
      </w:r>
    </w:p>
    <w:p w14:paraId="5ECDA532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isDaily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124768C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daily_target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null,</w:t>
      </w:r>
    </w:p>
    <w:p w14:paraId="588B463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daily_reach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7210FD4C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"target": 1000000,</w:t>
      </w:r>
    </w:p>
    <w:p w14:paraId="10D2469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"hit": 10,</w:t>
      </w:r>
    </w:p>
    <w:p w14:paraId="6DEB03F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"reach": 10,</w:t>
      </w:r>
    </w:p>
    <w:p w14:paraId="6C041742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isFeatured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73FD3AF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isSelected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54CCA0B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isSelectedPlace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493DD40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os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[],</w:t>
      </w:r>
    </w:p>
    <w:p w14:paraId="63FD25E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isActive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01A402B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"status": "00",</w:t>
      </w:r>
    </w:p>
    <w:p w14:paraId="0C07BF6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created_at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"2019-02-19 15:24:34",</w:t>
      </w:r>
    </w:p>
    <w:p w14:paraId="2046A55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updated_at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"2019-07-17 06:50:18",</w:t>
      </w:r>
    </w:p>
    <w:p w14:paraId="5142C90C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deleted_at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null,</w:t>
      </w:r>
    </w:p>
    <w:p w14:paraId="0A27B4E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placement_ids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</w:t>
      </w:r>
    </w:p>
    <w:p w14:paraId="3053D47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    1</w:t>
      </w:r>
    </w:p>
    <w:p w14:paraId="1B0B9FB2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],</w:t>
      </w:r>
    </w:p>
    <w:p w14:paraId="27FA32C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age_ranges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[],</w:t>
      </w:r>
    </w:p>
    <w:p w14:paraId="447BB2B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kotas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[],</w:t>
      </w:r>
    </w:p>
    <w:p w14:paraId="58842B4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witels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[],</w:t>
      </w:r>
    </w:p>
    <w:p w14:paraId="617D85A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"regionals": [],</w:t>
      </w:r>
    </w:p>
    <w:p w14:paraId="277E4F3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type_text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cpm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",</w:t>
      </w:r>
    </w:p>
    <w:p w14:paraId="33B18CC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gender_text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"male",</w:t>
      </w:r>
    </w:p>
    <w:p w14:paraId="3D72970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status_text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"process"</w:t>
      </w:r>
    </w:p>
    <w:p w14:paraId="7019584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},</w:t>
      </w:r>
    </w:p>
    <w:p w14:paraId="175CD9D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image_size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{</w:t>
      </w:r>
    </w:p>
    <w:p w14:paraId="601CCC9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"id": 10,</w:t>
      </w:r>
    </w:p>
    <w:p w14:paraId="4BE28AE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"name": "Banner Kotak 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Besar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",</w:t>
      </w:r>
    </w:p>
    <w:p w14:paraId="4CF6F6D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"alias": "REC_645_360",</w:t>
      </w:r>
    </w:p>
    <w:p w14:paraId="3969524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"width": 645,</w:t>
      </w:r>
    </w:p>
    <w:p w14:paraId="188741E5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"height": 360,</w:t>
      </w:r>
    </w:p>
    <w:p w14:paraId="17F7B39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"sort": 0,</w:t>
      </w:r>
    </w:p>
    <w:p w14:paraId="14B0EFE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created_at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"2017-12-12 15:18:04",</w:t>
      </w:r>
    </w:p>
    <w:p w14:paraId="62EF970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updated_at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"2017-12-12 15:18:04",</w:t>
      </w:r>
    </w:p>
    <w:p w14:paraId="1C80DC6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deleted_at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null</w:t>
      </w:r>
    </w:p>
    <w:p w14:paraId="1694297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}</w:t>
      </w:r>
    </w:p>
    <w:p w14:paraId="4D08AAF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609326DC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]</w:t>
      </w:r>
    </w:p>
    <w:p w14:paraId="0846A60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>}</w:t>
      </w:r>
    </w:p>
    <w:p w14:paraId="343A371D" w14:textId="38612057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01226F8E" w14:textId="77777777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4D8A31C" w14:textId="77777777" w:rsidR="009F0246" w:rsidRDefault="009F024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5D73FCE" w14:textId="25F626B1" w:rsidR="009F0246" w:rsidRDefault="009F0246" w:rsidP="009F0246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Add</w:t>
      </w:r>
    </w:p>
    <w:p w14:paraId="6F370CA5" w14:textId="77777777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0024BA" w14:textId="665322E3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Parameters:</w:t>
      </w:r>
    </w:p>
    <w:p w14:paraId="0059EFE0" w14:textId="1E6E5C0C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del w:id="0" w:author="Toreo" w:date="2019-07-25T11:16:00Z">
        <w:r>
          <w:rPr>
            <w:noProof/>
          </w:rPr>
          <w:drawing>
            <wp:anchor distT="0" distB="0" distL="114300" distR="114300" simplePos="0" relativeHeight="251684864" behindDoc="0" locked="0" layoutInCell="1" allowOverlap="1" wp14:anchorId="53245CAA" wp14:editId="57849C6A">
              <wp:simplePos x="0" y="0"/>
              <wp:positionH relativeFrom="column">
                <wp:posOffset>19050</wp:posOffset>
              </wp:positionH>
              <wp:positionV relativeFrom="paragraph">
                <wp:posOffset>204470</wp:posOffset>
              </wp:positionV>
              <wp:extent cx="5943600" cy="1550035"/>
              <wp:effectExtent l="19050" t="19050" r="19050" b="12065"/>
              <wp:wrapThrough wrapText="bothSides">
                <wp:wrapPolygon edited="0">
                  <wp:start x="-69" y="-265"/>
                  <wp:lineTo x="-69" y="21503"/>
                  <wp:lineTo x="21600" y="21503"/>
                  <wp:lineTo x="21600" y="-265"/>
                  <wp:lineTo x="-69" y="-265"/>
                </wp:wrapPolygon>
              </wp:wrapThrough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550035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ins w:id="1" w:author="Toreo" w:date="2019-07-25T11:16:00Z">
        <w:r w:rsidR="009D7BEF">
          <w:rPr>
            <w:noProof/>
          </w:rPr>
          <w:drawing>
            <wp:anchor distT="0" distB="0" distL="114300" distR="114300" simplePos="0" relativeHeight="251681792" behindDoc="0" locked="0" layoutInCell="1" allowOverlap="1" wp14:anchorId="72FFD3ED" wp14:editId="744E0796">
              <wp:simplePos x="0" y="0"/>
              <wp:positionH relativeFrom="column">
                <wp:posOffset>9525</wp:posOffset>
              </wp:positionH>
              <wp:positionV relativeFrom="paragraph">
                <wp:posOffset>252095</wp:posOffset>
              </wp:positionV>
              <wp:extent cx="5943600" cy="1756410"/>
              <wp:effectExtent l="19050" t="19050" r="19050" b="15240"/>
              <wp:wrapThrough wrapText="bothSides">
                <wp:wrapPolygon edited="0">
                  <wp:start x="-69" y="-234"/>
                  <wp:lineTo x="-69" y="21553"/>
                  <wp:lineTo x="21600" y="21553"/>
                  <wp:lineTo x="21600" y="-234"/>
                  <wp:lineTo x="-69" y="-234"/>
                </wp:wrapPolygon>
              </wp:wrapThrough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7564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3C89BD7E" w14:textId="77777777" w:rsidR="009F0246" w:rsidRP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619CCD4" w14:textId="4E50E53A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Response:</w:t>
      </w:r>
    </w:p>
    <w:p w14:paraId="1076D337" w14:textId="3991A319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53B273C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>{</w:t>
      </w:r>
    </w:p>
    <w:p w14:paraId="001004E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"status": 1,</w:t>
      </w:r>
    </w:p>
    <w:p w14:paraId="01994F4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status_number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"F010007",</w:t>
      </w:r>
    </w:p>
    <w:p w14:paraId="7182976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status_code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"SSSSSS",</w:t>
      </w:r>
    </w:p>
    <w:p w14:paraId="39F73EA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status_message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"Success",</w:t>
      </w:r>
    </w:p>
    <w:p w14:paraId="5D2B48A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"data": {</w:t>
      </w:r>
    </w:p>
    <w:p w14:paraId="60904E5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"id": 56,</w:t>
      </w:r>
    </w:p>
    <w:p w14:paraId="1B1B627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advertisement_id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049D1B7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image_size_id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15,</w:t>
      </w:r>
    </w:p>
    <w:p w14:paraId="1A3277F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"link": "15d39224ec81c020190725103022.png",</w:t>
      </w:r>
    </w:p>
    <w:p w14:paraId="1D314E9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isForce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07A0ED7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"_min": 5,</w:t>
      </w:r>
    </w:p>
    <w:p w14:paraId="43C2DCA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"action": null,</w:t>
      </w:r>
    </w:p>
    <w:p w14:paraId="2598A8A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created_at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"2019-07-25 10:30:22",</w:t>
      </w:r>
    </w:p>
    <w:p w14:paraId="6C8AACF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updated_at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"2019-07-25 10:30:22",</w:t>
      </w:r>
    </w:p>
    <w:p w14:paraId="1F195BB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deleted_at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null,</w:t>
      </w:r>
    </w:p>
    <w:p w14:paraId="2AE03DF2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"advertisement": {</w:t>
      </w:r>
    </w:p>
    <w:p w14:paraId="77B524C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"id": 1,</w:t>
      </w:r>
    </w:p>
    <w:p w14:paraId="7B52065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account_id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14CB370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group_id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530A597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"name": "CFC - 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Paket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Puas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 xml:space="preserve"> Rp.29.000 2pcs 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Ayam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 xml:space="preserve"> + 1 Nasi",</w:t>
      </w:r>
    </w:p>
    <w:p w14:paraId="4F16E8D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"code": "WZSIDB1RQAHEMZ3",</w:t>
      </w:r>
    </w:p>
    <w:p w14:paraId="3CF0872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"description": "&lt;p&gt;&amp;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nbsp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;&lt;\/p&gt;",</w:t>
      </w:r>
    </w:p>
    <w:p w14:paraId="727DE2B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"priority": 1,</w:t>
      </w:r>
    </w:p>
    <w:p w14:paraId="626EA65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"_start": "2019-02-19",</w:t>
      </w:r>
    </w:p>
    <w:p w14:paraId="49F07C8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"_end": "2019-02-28",</w:t>
      </w:r>
    </w:p>
    <w:p w14:paraId="29E5F28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"type": "01",</w:t>
      </w:r>
    </w:p>
    <w:p w14:paraId="7594FFD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"gender": "00",</w:t>
      </w:r>
    </w:p>
    <w:p w14:paraId="70272DF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"_impression": 1500870,</w:t>
      </w:r>
    </w:p>
    <w:p w14:paraId="2A1C82A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"_click": 127,</w:t>
      </w:r>
    </w:p>
    <w:p w14:paraId="22CD139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"_view": 0,</w:t>
      </w:r>
    </w:p>
    <w:p w14:paraId="30764ACC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"_action": 0,</w:t>
      </w:r>
    </w:p>
    <w:p w14:paraId="4520490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"_lead": 0,</w:t>
      </w:r>
    </w:p>
    <w:p w14:paraId="029D7D7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unlead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6EE3DAE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"budget": 0,</w:t>
      </w:r>
    </w:p>
    <w:p w14:paraId="3650EBF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"price": 0,</w:t>
      </w:r>
    </w:p>
    <w:p w14:paraId="597947C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isDaily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1CC4AB5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daily_target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null,</w:t>
      </w:r>
    </w:p>
    <w:p w14:paraId="3FECF11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daily_reach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7FEA78D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"target": 1000000,</w:t>
      </w:r>
    </w:p>
    <w:p w14:paraId="612BB13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"hit": 10,</w:t>
      </w:r>
    </w:p>
    <w:p w14:paraId="643B7435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"reach": 10,</w:t>
      </w:r>
    </w:p>
    <w:p w14:paraId="57E6098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isFeatured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2F08EFB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isSelected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04E2022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isSelectedPlace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6D783EA5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os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[],</w:t>
      </w:r>
    </w:p>
    <w:p w14:paraId="3908228C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isActive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0822303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"status": "00",</w:t>
      </w:r>
    </w:p>
    <w:p w14:paraId="229FD81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created_at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"2019-02-19 15:24:34",</w:t>
      </w:r>
    </w:p>
    <w:p w14:paraId="6932A43A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updated_at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"2019-07-17 06:50:18",</w:t>
      </w:r>
    </w:p>
    <w:p w14:paraId="56D3412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deleted_at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null,</w:t>
      </w:r>
    </w:p>
    <w:p w14:paraId="0177473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placement_ids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</w:t>
      </w:r>
    </w:p>
    <w:p w14:paraId="57F3DED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1</w:t>
      </w:r>
    </w:p>
    <w:p w14:paraId="41B90AD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],</w:t>
      </w:r>
    </w:p>
    <w:p w14:paraId="72E0CD0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age_ranges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[],</w:t>
      </w:r>
    </w:p>
    <w:p w14:paraId="3525EB2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kotas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[],</w:t>
      </w:r>
    </w:p>
    <w:p w14:paraId="0ABBACD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witels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[],</w:t>
      </w:r>
    </w:p>
    <w:p w14:paraId="5CE33E6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"regionals": [],</w:t>
      </w:r>
    </w:p>
    <w:p w14:paraId="14DDBE0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type_text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cpm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",</w:t>
      </w:r>
    </w:p>
    <w:p w14:paraId="19CFC665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gender_text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"male",</w:t>
      </w:r>
    </w:p>
    <w:p w14:paraId="52FADED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status_text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"process"</w:t>
      </w:r>
    </w:p>
    <w:p w14:paraId="7D43C94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},</w:t>
      </w:r>
    </w:p>
    <w:p w14:paraId="2C8C92B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image_size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{</w:t>
      </w:r>
    </w:p>
    <w:p w14:paraId="27E530B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"id": 15,</w:t>
      </w:r>
    </w:p>
    <w:p w14:paraId="1E8A220A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"name": "Rectangle 645:180",</w:t>
      </w:r>
    </w:p>
    <w:p w14:paraId="3448996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"alias": "REC_645_180",</w:t>
      </w:r>
    </w:p>
    <w:p w14:paraId="6031A7A2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"width": 645,</w:t>
      </w:r>
    </w:p>
    <w:p w14:paraId="6BF8D9E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"height": 180,</w:t>
      </w:r>
    </w:p>
    <w:p w14:paraId="44CD3E6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"sort": 0,</w:t>
      </w:r>
    </w:p>
    <w:p w14:paraId="10DFBF1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created_at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"2019-03-15 10:11:33",</w:t>
      </w:r>
    </w:p>
    <w:p w14:paraId="72B2049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updated_at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"2019-03-15 10:11:33",</w:t>
      </w:r>
    </w:p>
    <w:p w14:paraId="3266A95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deleted_at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null</w:t>
      </w:r>
    </w:p>
    <w:p w14:paraId="277A2C2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14FD39C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519D433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>}</w:t>
      </w:r>
    </w:p>
    <w:p w14:paraId="232ABFD0" w14:textId="3A0D5E36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DE41AAE" w14:textId="77777777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E2CA116" w14:textId="77777777" w:rsidR="009F0246" w:rsidRDefault="009F024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0D72E63" w14:textId="412CB052" w:rsidR="009F0246" w:rsidRDefault="009F0246" w:rsidP="009F0246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Update</w:t>
      </w:r>
    </w:p>
    <w:p w14:paraId="6A74FFD8" w14:textId="77777777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9D32DF7" w14:textId="259419B7" w:rsidR="009F0246" w:rsidRDefault="009D7BEF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GoBack"/>
      <w:ins w:id="3" w:author="Toreo" w:date="2019-07-25T11:16:00Z">
        <w:r>
          <w:rPr>
            <w:noProof/>
          </w:rPr>
          <w:drawing>
            <wp:anchor distT="0" distB="0" distL="114300" distR="114300" simplePos="0" relativeHeight="251682816" behindDoc="0" locked="0" layoutInCell="1" allowOverlap="1" wp14:anchorId="37B6EF09" wp14:editId="5D50A680">
              <wp:simplePos x="0" y="0"/>
              <wp:positionH relativeFrom="column">
                <wp:posOffset>9525</wp:posOffset>
              </wp:positionH>
              <wp:positionV relativeFrom="paragraph">
                <wp:posOffset>335915</wp:posOffset>
              </wp:positionV>
              <wp:extent cx="5943600" cy="2233295"/>
              <wp:effectExtent l="19050" t="19050" r="19050" b="14605"/>
              <wp:wrapThrough wrapText="bothSides">
                <wp:wrapPolygon edited="0">
                  <wp:start x="-69" y="-184"/>
                  <wp:lineTo x="-69" y="21557"/>
                  <wp:lineTo x="21600" y="21557"/>
                  <wp:lineTo x="21600" y="-184"/>
                  <wp:lineTo x="-69" y="-184"/>
                </wp:wrapPolygon>
              </wp:wrapThrough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233295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bookmarkEnd w:id="2"/>
      <w:r w:rsidR="009F0246">
        <w:rPr>
          <w:rFonts w:ascii="Times New Roman" w:hAnsi="Times New Roman" w:cs="Times New Roman"/>
          <w:i/>
          <w:iCs/>
          <w:sz w:val="24"/>
          <w:szCs w:val="24"/>
        </w:rPr>
        <w:t>Parameters:</w:t>
      </w:r>
    </w:p>
    <w:p w14:paraId="42739A31" w14:textId="2098EBA0" w:rsidR="009F0246" w:rsidRP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del w:id="4" w:author="Toreo" w:date="2019-07-25T11:16:00Z">
        <w:r>
          <w:rPr>
            <w:noProof/>
          </w:rPr>
          <w:drawing>
            <wp:anchor distT="0" distB="0" distL="114300" distR="114300" simplePos="0" relativeHeight="251686912" behindDoc="0" locked="0" layoutInCell="1" allowOverlap="1" wp14:anchorId="0B5B0735" wp14:editId="35517B34">
              <wp:simplePos x="0" y="0"/>
              <wp:positionH relativeFrom="column">
                <wp:posOffset>9525</wp:posOffset>
              </wp:positionH>
              <wp:positionV relativeFrom="paragraph">
                <wp:posOffset>204470</wp:posOffset>
              </wp:positionV>
              <wp:extent cx="5943600" cy="2283460"/>
              <wp:effectExtent l="19050" t="19050" r="19050" b="21590"/>
              <wp:wrapThrough wrapText="bothSides">
                <wp:wrapPolygon edited="0">
                  <wp:start x="-69" y="-180"/>
                  <wp:lineTo x="-69" y="21624"/>
                  <wp:lineTo x="21600" y="21624"/>
                  <wp:lineTo x="21600" y="-180"/>
                  <wp:lineTo x="-69" y="-180"/>
                </wp:wrapPolygon>
              </wp:wrapThrough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28346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</w:p>
    <w:p w14:paraId="517BEF27" w14:textId="128ABBD3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Response:</w:t>
      </w:r>
    </w:p>
    <w:p w14:paraId="6F544D1D" w14:textId="101F4BF9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D2EF9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>{</w:t>
      </w:r>
    </w:p>
    <w:p w14:paraId="453E48C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"status": 1,</w:t>
      </w:r>
    </w:p>
    <w:p w14:paraId="0179BFE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status_number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"F020008",</w:t>
      </w:r>
    </w:p>
    <w:p w14:paraId="36C2AAD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status_code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"SSSSSS",</w:t>
      </w:r>
    </w:p>
    <w:p w14:paraId="652122B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status_message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"Success",</w:t>
      </w:r>
    </w:p>
    <w:p w14:paraId="433CE02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"data": {</w:t>
      </w:r>
    </w:p>
    <w:p w14:paraId="116F272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"id": 56,</w:t>
      </w:r>
    </w:p>
    <w:p w14:paraId="703EFDB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advertisement_id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3B97D51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image_size_id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10,</w:t>
      </w:r>
    </w:p>
    <w:p w14:paraId="4AD74A3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"link": "15d3922c2d261b20190725103218.png",</w:t>
      </w:r>
    </w:p>
    <w:p w14:paraId="404819C5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isForce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29116DF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"_min": 5,</w:t>
      </w:r>
    </w:p>
    <w:p w14:paraId="1CB4569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"action": null,</w:t>
      </w:r>
    </w:p>
    <w:p w14:paraId="4D6A27E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created_at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"2019-07-25 10:30:22",</w:t>
      </w:r>
    </w:p>
    <w:p w14:paraId="7C8AD03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updated_at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"2019-07-25 10:32:18",</w:t>
      </w:r>
    </w:p>
    <w:p w14:paraId="7461D5D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deleted_at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null,</w:t>
      </w:r>
    </w:p>
    <w:p w14:paraId="68569F6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"advertisement": {</w:t>
      </w:r>
    </w:p>
    <w:p w14:paraId="5E2E391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"id": 1,</w:t>
      </w:r>
    </w:p>
    <w:p w14:paraId="2E50045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account_id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4EC2414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group_id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0D50622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"name": "CFC - 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Paket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Puas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 xml:space="preserve"> Rp.29.000 2pcs 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Ayam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 xml:space="preserve"> + 1 Nasi",</w:t>
      </w:r>
    </w:p>
    <w:p w14:paraId="5FD1F53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"code": "WZSIDB1RQAHEMZ3",</w:t>
      </w:r>
    </w:p>
    <w:p w14:paraId="14BA102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"description": "&lt;p&gt;&amp;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nbsp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;&lt;\/p&gt;",</w:t>
      </w:r>
    </w:p>
    <w:p w14:paraId="410AB70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"priority": 1,</w:t>
      </w:r>
    </w:p>
    <w:p w14:paraId="531D7CD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"_start": "2019-02-19",</w:t>
      </w:r>
    </w:p>
    <w:p w14:paraId="2D4AF50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"_end": "2019-02-28",</w:t>
      </w:r>
    </w:p>
    <w:p w14:paraId="2FA7253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"type": "01",</w:t>
      </w:r>
    </w:p>
    <w:p w14:paraId="3A4AE195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"gender": "00",</w:t>
      </w:r>
    </w:p>
    <w:p w14:paraId="65BCD29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"_impression": 1500870,</w:t>
      </w:r>
    </w:p>
    <w:p w14:paraId="17E8C7C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"_click": 127,</w:t>
      </w:r>
    </w:p>
    <w:p w14:paraId="5845B32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"_view": 0,</w:t>
      </w:r>
    </w:p>
    <w:p w14:paraId="04F5C08C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"_action": 0,</w:t>
      </w:r>
    </w:p>
    <w:p w14:paraId="62E8803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"_lead": 0,</w:t>
      </w:r>
    </w:p>
    <w:p w14:paraId="0C8CAC02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"_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unlead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0BAF8845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"budget": 0,</w:t>
      </w:r>
    </w:p>
    <w:p w14:paraId="680B73B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"price": 0,</w:t>
      </w:r>
    </w:p>
    <w:p w14:paraId="1A640E1A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isDaily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0B7DB94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daily_target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null,</w:t>
      </w:r>
    </w:p>
    <w:p w14:paraId="7139138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daily_reach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35B03515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"target": 1000000,</w:t>
      </w:r>
    </w:p>
    <w:p w14:paraId="43F1424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"hit": 10,</w:t>
      </w:r>
    </w:p>
    <w:p w14:paraId="19880A2A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"reach": 10,</w:t>
      </w:r>
    </w:p>
    <w:p w14:paraId="12FAB07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isFeatured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0,</w:t>
      </w:r>
    </w:p>
    <w:p w14:paraId="3650C2D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isSelected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534E6986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isSelectedPlace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023309D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os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[],</w:t>
      </w:r>
    </w:p>
    <w:p w14:paraId="7B0DD7A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isActive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1,</w:t>
      </w:r>
    </w:p>
    <w:p w14:paraId="5D17B56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"status": "00",</w:t>
      </w:r>
    </w:p>
    <w:p w14:paraId="7197321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created_at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"2019-02-19 15:24:34",</w:t>
      </w:r>
    </w:p>
    <w:p w14:paraId="506A92D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updated_at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"2019-07-17 06:50:18",</w:t>
      </w:r>
    </w:p>
    <w:p w14:paraId="239062AE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deleted_at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null,</w:t>
      </w:r>
    </w:p>
    <w:p w14:paraId="75266A8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placement_ids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</w:t>
      </w:r>
    </w:p>
    <w:p w14:paraId="5DD0A0A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    1</w:t>
      </w:r>
    </w:p>
    <w:p w14:paraId="27B096D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],</w:t>
      </w:r>
    </w:p>
    <w:p w14:paraId="3C96897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age_ranges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[],</w:t>
      </w:r>
    </w:p>
    <w:p w14:paraId="7624AD9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kotas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[],</w:t>
      </w:r>
    </w:p>
    <w:p w14:paraId="782544E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witels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[],</w:t>
      </w:r>
    </w:p>
    <w:p w14:paraId="48D0A53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"regionals": [],</w:t>
      </w:r>
    </w:p>
    <w:p w14:paraId="075DEB7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type_text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cpm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",</w:t>
      </w:r>
    </w:p>
    <w:p w14:paraId="39201E6F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gender_text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"male",</w:t>
      </w:r>
    </w:p>
    <w:p w14:paraId="203C641D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status_text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"process"</w:t>
      </w:r>
    </w:p>
    <w:p w14:paraId="47D9739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},</w:t>
      </w:r>
    </w:p>
    <w:p w14:paraId="7C33630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image_size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{</w:t>
      </w:r>
    </w:p>
    <w:p w14:paraId="5A6A1BB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"id": 10,</w:t>
      </w:r>
    </w:p>
    <w:p w14:paraId="33B538B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"name": "Banner Kotak 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Besar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",</w:t>
      </w:r>
    </w:p>
    <w:p w14:paraId="4A4E3932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"alias": "REC_645_360",</w:t>
      </w:r>
    </w:p>
    <w:p w14:paraId="35F51625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"width": 645,</w:t>
      </w:r>
    </w:p>
    <w:p w14:paraId="165F614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"height": 360,</w:t>
      </w:r>
    </w:p>
    <w:p w14:paraId="6422F65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"sort": 0,</w:t>
      </w:r>
    </w:p>
    <w:p w14:paraId="2C507D5C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created_at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"2017-12-12 15:18:04",</w:t>
      </w:r>
    </w:p>
    <w:p w14:paraId="26E5F689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updated_at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"2017-12-12 15:18:04",</w:t>
      </w:r>
    </w:p>
    <w:p w14:paraId="5F2F9D84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deleted_at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null</w:t>
      </w:r>
    </w:p>
    <w:p w14:paraId="40BAB030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5505F61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60BF4D63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>}</w:t>
      </w:r>
    </w:p>
    <w:p w14:paraId="1BB23B71" w14:textId="1F9F296E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8053076" w14:textId="77777777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54B11B1" w14:textId="77777777" w:rsidR="009F0246" w:rsidRDefault="009F024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C33FCD1" w14:textId="4BF28246" w:rsidR="009F0246" w:rsidRDefault="009F0246" w:rsidP="009F0246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Delete</w:t>
      </w:r>
    </w:p>
    <w:p w14:paraId="317CA281" w14:textId="77777777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2FAC73C" w14:textId="1572F7FF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Parameters:</w:t>
      </w:r>
    </w:p>
    <w:p w14:paraId="321C016F" w14:textId="014D298F" w:rsidR="009F0246" w:rsidRPr="009F0246" w:rsidRDefault="009F0246" w:rsidP="009F0246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032F84B" wp14:editId="68A03978">
            <wp:simplePos x="0" y="0"/>
            <wp:positionH relativeFrom="column">
              <wp:posOffset>9525</wp:posOffset>
            </wp:positionH>
            <wp:positionV relativeFrom="paragraph">
              <wp:posOffset>204470</wp:posOffset>
            </wp:positionV>
            <wp:extent cx="5943600" cy="1734820"/>
            <wp:effectExtent l="19050" t="19050" r="19050" b="17780"/>
            <wp:wrapThrough wrapText="bothSides">
              <wp:wrapPolygon edited="0">
                <wp:start x="-69" y="-237"/>
                <wp:lineTo x="-69" y="21584"/>
                <wp:lineTo x="21600" y="21584"/>
                <wp:lineTo x="21600" y="-237"/>
                <wp:lineTo x="-69" y="-237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B6924" w14:textId="08400AD9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Response:</w:t>
      </w:r>
    </w:p>
    <w:p w14:paraId="1BECEDA5" w14:textId="6B658481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4981038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>{</w:t>
      </w:r>
    </w:p>
    <w:p w14:paraId="08B318E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"status": 1,</w:t>
      </w:r>
    </w:p>
    <w:p w14:paraId="59CF0067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status_number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"F030005",</w:t>
      </w:r>
    </w:p>
    <w:p w14:paraId="754F48E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status_code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"SSSSSS",</w:t>
      </w:r>
    </w:p>
    <w:p w14:paraId="7DABDB4B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 xml:space="preserve">    "</w:t>
      </w:r>
      <w:proofErr w:type="spellStart"/>
      <w:r w:rsidRPr="009F0246">
        <w:rPr>
          <w:rFonts w:ascii="Courier New" w:eastAsia="Times New Roman" w:hAnsi="Courier New" w:cs="Courier New"/>
          <w:sz w:val="18"/>
          <w:szCs w:val="18"/>
        </w:rPr>
        <w:t>status_message</w:t>
      </w:r>
      <w:proofErr w:type="spellEnd"/>
      <w:r w:rsidRPr="009F0246">
        <w:rPr>
          <w:rFonts w:ascii="Courier New" w:eastAsia="Times New Roman" w:hAnsi="Courier New" w:cs="Courier New"/>
          <w:sz w:val="18"/>
          <w:szCs w:val="18"/>
        </w:rPr>
        <w:t>": "Success"</w:t>
      </w:r>
    </w:p>
    <w:p w14:paraId="4508BA51" w14:textId="77777777" w:rsidR="009F0246" w:rsidRPr="009F0246" w:rsidRDefault="009F0246" w:rsidP="009F024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0246">
        <w:rPr>
          <w:rFonts w:ascii="Courier New" w:eastAsia="Times New Roman" w:hAnsi="Courier New" w:cs="Courier New"/>
          <w:sz w:val="18"/>
          <w:szCs w:val="18"/>
        </w:rPr>
        <w:t>}</w:t>
      </w:r>
    </w:p>
    <w:p w14:paraId="30993BD8" w14:textId="77777777" w:rsid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0AE142A3" w14:textId="77777777" w:rsidR="009F0246" w:rsidRPr="009F0246" w:rsidRDefault="009F0246" w:rsidP="009F024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010A1709" w14:textId="181945BF" w:rsidR="009F0246" w:rsidRPr="009F0246" w:rsidRDefault="009F0246" w:rsidP="009F0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024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08DAA45" w14:textId="007D876D" w:rsidR="007A3A02" w:rsidRPr="007A3A02" w:rsidRDefault="007A3A02" w:rsidP="009F024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TelkomAp</w:t>
      </w:r>
      <w:proofErr w:type="spellEnd"/>
    </w:p>
    <w:p w14:paraId="5B0F3102" w14:textId="2E38E734" w:rsidR="007A3A02" w:rsidRDefault="007A3A02" w:rsidP="007A3A02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Get </w:t>
      </w:r>
      <w:r w:rsidRPr="007A3A02">
        <w:rPr>
          <w:rFonts w:ascii="Times New Roman" w:hAnsi="Times New Roman" w:cs="Times New Roman"/>
          <w:i/>
          <w:iCs/>
          <w:sz w:val="24"/>
          <w:szCs w:val="24"/>
        </w:rPr>
        <w:t>(</w:t>
      </w:r>
      <w:hyperlink w:history="1">
        <w:r w:rsidRPr="007A3A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http://{server}/frog/openApi/telkomap/loc_id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79B1059" w14:textId="77777777" w:rsidR="007A3A02" w:rsidRPr="007A3A02" w:rsidRDefault="007A3A02" w:rsidP="007A3A0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652672D" w14:textId="7E401B50" w:rsidR="007A3A02" w:rsidRDefault="007A3A02" w:rsidP="007A3A0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column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loc_id</w:t>
      </w:r>
      <w:proofErr w:type="spellEnd"/>
    </w:p>
    <w:p w14:paraId="7C64C644" w14:textId="77777777" w:rsidR="007A3A02" w:rsidRDefault="007A3A02" w:rsidP="007A3A0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FFF5E16" w14:textId="5563515D" w:rsidR="007A3A02" w:rsidRDefault="007A3A02" w:rsidP="007A3A0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B455055" wp14:editId="7C21073C">
            <wp:simplePos x="0" y="0"/>
            <wp:positionH relativeFrom="column">
              <wp:posOffset>6985</wp:posOffset>
            </wp:positionH>
            <wp:positionV relativeFrom="paragraph">
              <wp:posOffset>394173</wp:posOffset>
            </wp:positionV>
            <wp:extent cx="5943600" cy="3369945"/>
            <wp:effectExtent l="19050" t="19050" r="19050" b="2095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Response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DE7303D" w14:textId="57F9EC36" w:rsidR="007A3A02" w:rsidRPr="007A3A02" w:rsidRDefault="007A3A02" w:rsidP="007A3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A3A02" w:rsidRPr="007A3A02" w:rsidSect="009D1888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00C99"/>
    <w:multiLevelType w:val="hybridMultilevel"/>
    <w:tmpl w:val="68AE646C"/>
    <w:lvl w:ilvl="0" w:tplc="5DBC591E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F70F1"/>
    <w:multiLevelType w:val="hybridMultilevel"/>
    <w:tmpl w:val="5B4E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023F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reo">
    <w15:presenceInfo w15:providerId="None" w15:userId="Tore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B3"/>
    <w:rsid w:val="002A7D06"/>
    <w:rsid w:val="005B122A"/>
    <w:rsid w:val="005D1390"/>
    <w:rsid w:val="00744FB3"/>
    <w:rsid w:val="007A3A02"/>
    <w:rsid w:val="008B5388"/>
    <w:rsid w:val="0097043E"/>
    <w:rsid w:val="0097491B"/>
    <w:rsid w:val="009D1888"/>
    <w:rsid w:val="009D7BEF"/>
    <w:rsid w:val="009F0246"/>
    <w:rsid w:val="00B6368E"/>
    <w:rsid w:val="00C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FBB0"/>
  <w15:chartTrackingRefBased/>
  <w15:docId w15:val="{7B1685CF-EDBA-49E3-B951-CA879330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A0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D7B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B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24</Pages>
  <Words>3075</Words>
  <Characters>17533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Toreo</dc:creator>
  <cp:keywords/>
  <dc:description/>
  <cp:lastModifiedBy>Toreo</cp:lastModifiedBy>
  <cp:revision>4</cp:revision>
  <dcterms:created xsi:type="dcterms:W3CDTF">2019-07-18T07:39:00Z</dcterms:created>
  <dcterms:modified xsi:type="dcterms:W3CDTF">2019-07-25T04:18:00Z</dcterms:modified>
</cp:coreProperties>
</file>